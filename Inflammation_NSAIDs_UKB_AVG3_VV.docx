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D480EC" w14:textId="77777777" w:rsidR="000B325C" w:rsidRPr="006F5711" w:rsidRDefault="000B325C" w:rsidP="0067426B">
      <w:pPr>
        <w:jc w:val="both"/>
        <w:rPr>
          <w:u w:val="single"/>
        </w:rPr>
      </w:pPr>
      <w:r w:rsidRPr="006F5711">
        <w:rPr>
          <w:u w:val="single"/>
        </w:rPr>
        <w:t>Methods</w:t>
      </w:r>
    </w:p>
    <w:p w14:paraId="7862B180" w14:textId="77777777" w:rsidR="000B325C" w:rsidRPr="006F5711" w:rsidRDefault="000B325C" w:rsidP="0067426B">
      <w:pPr>
        <w:jc w:val="both"/>
        <w:rPr>
          <w:u w:val="single"/>
        </w:rPr>
      </w:pPr>
      <w:r w:rsidRPr="006F5711">
        <w:rPr>
          <w:u w:val="single"/>
        </w:rPr>
        <w:t>Study Population</w:t>
      </w:r>
    </w:p>
    <w:p w14:paraId="4A18149B" w14:textId="5AD9CCCC" w:rsidR="0067426B" w:rsidRDefault="007F3D91" w:rsidP="0067426B">
      <w:pPr>
        <w:jc w:val="both"/>
      </w:pPr>
      <w:r>
        <w:t xml:space="preserve">We drew on the UK Biobank study population of </w:t>
      </w:r>
      <w:r w:rsidRPr="007F3D91">
        <w:t>502</w:t>
      </w:r>
      <w:r>
        <w:t>,</w:t>
      </w:r>
      <w:r w:rsidRPr="007F3D91">
        <w:t>494</w:t>
      </w:r>
      <w:r>
        <w:t xml:space="preserve"> study subjects who provided consent without withdrawing </w:t>
      </w:r>
      <w:r w:rsidR="008A0171">
        <w:t>as assessed on</w:t>
      </w:r>
      <w:r>
        <w:t xml:space="preserve"> May 1, 2020</w:t>
      </w:r>
      <w:r w:rsidR="00AC00D0">
        <w:t xml:space="preserve"> to </w:t>
      </w:r>
      <w:r w:rsidR="00ED1204">
        <w:t>consider associations between analgesic</w:t>
      </w:r>
      <w:r w:rsidR="00AC00D0">
        <w:t xml:space="preserve"> medication</w:t>
      </w:r>
      <w:r w:rsidR="00ED1204">
        <w:t xml:space="preserve"> </w:t>
      </w:r>
      <w:r w:rsidR="00AC00D0">
        <w:t>use</w:t>
      </w:r>
      <w:r w:rsidR="00ED1204">
        <w:t xml:space="preserve"> by medication category</w:t>
      </w:r>
      <w:r w:rsidR="00AC00D0">
        <w:t xml:space="preserve"> on development of chronic back pain</w:t>
      </w:r>
      <w:r>
        <w:t xml:space="preserve">. </w:t>
      </w:r>
      <w:r w:rsidR="000B325C" w:rsidRPr="006C33FE">
        <w:t>For the present analysis</w:t>
      </w:r>
      <w:r w:rsidR="00E51F7F">
        <w:t>, to classify back pain inclusion and outcome status</w:t>
      </w:r>
      <w:r w:rsidR="000B325C">
        <w:t>,</w:t>
      </w:r>
      <w:r w:rsidR="000B325C" w:rsidRPr="006C33FE">
        <w:t xml:space="preserve"> we </w:t>
      </w:r>
      <w:r w:rsidR="00E51F7F">
        <w:t>drew on</w:t>
      </w:r>
      <w:r w:rsidR="000B325C" w:rsidRPr="006C33FE">
        <w:t xml:space="preserve"> </w:t>
      </w:r>
      <w:r w:rsidR="00E51F7F">
        <w:t xml:space="preserve">touch screen </w:t>
      </w:r>
      <w:r w:rsidR="00BB372B">
        <w:t>questionnaire data</w:t>
      </w:r>
      <w:r w:rsidR="000B325C" w:rsidRPr="006C33FE">
        <w:t xml:space="preserve"> from baseline </w:t>
      </w:r>
      <w:r w:rsidR="00BB6BC2">
        <w:t xml:space="preserve">(v0) </w:t>
      </w:r>
      <w:r w:rsidR="000B325C" w:rsidRPr="006C33FE">
        <w:t xml:space="preserve">and </w:t>
      </w:r>
      <w:r w:rsidR="00E51F7F">
        <w:t>from</w:t>
      </w:r>
      <w:r w:rsidR="00195071">
        <w:t xml:space="preserve"> the </w:t>
      </w:r>
      <w:r w:rsidR="000B325C" w:rsidRPr="006C33FE">
        <w:t xml:space="preserve">first </w:t>
      </w:r>
      <w:r w:rsidR="00E935A7">
        <w:t>two</w:t>
      </w:r>
      <w:r w:rsidR="000B325C" w:rsidRPr="006C33FE">
        <w:t xml:space="preserve"> </w:t>
      </w:r>
      <w:r w:rsidR="00195071">
        <w:t xml:space="preserve">of </w:t>
      </w:r>
      <w:r w:rsidR="000B325C" w:rsidRPr="006C33FE">
        <w:t>subsequent visits</w:t>
      </w:r>
      <w:r w:rsidR="00EB6DD1">
        <w:t xml:space="preserve"> (v1 and v2)</w:t>
      </w:r>
      <w:r w:rsidR="00195071">
        <w:t xml:space="preserve"> </w:t>
      </w:r>
      <w:r w:rsidR="00BB372B">
        <w:t xml:space="preserve">as </w:t>
      </w:r>
      <w:r w:rsidR="00195071">
        <w:t>implemented on a subset of subjects</w:t>
      </w:r>
      <w:r w:rsidR="000B325C" w:rsidRPr="006C33FE">
        <w:t xml:space="preserve">. </w:t>
      </w:r>
      <w:r w:rsidR="00195071">
        <w:t>S</w:t>
      </w:r>
      <w:r w:rsidR="00195071" w:rsidRPr="006C33FE">
        <w:t xml:space="preserve">ubjects were selected into </w:t>
      </w:r>
      <w:r w:rsidR="00BB372B">
        <w:t xml:space="preserve">the study based on the question </w:t>
      </w:r>
      <w:r w:rsidR="00BB372B" w:rsidRPr="00BB372B">
        <w:t xml:space="preserve">"In the last month have you experienced any of the following that interfered with your usual </w:t>
      </w:r>
      <w:r w:rsidR="009A1DDB" w:rsidRPr="00BB372B">
        <w:t>activities</w:t>
      </w:r>
      <w:r w:rsidR="00BB372B" w:rsidRPr="00BB372B">
        <w:t>? (You can select more than one answer)"</w:t>
      </w:r>
      <w:r w:rsidR="00BB372B">
        <w:t xml:space="preserve"> if back pain was selected at </w:t>
      </w:r>
      <w:r w:rsidR="00E60CCB">
        <w:t>v0</w:t>
      </w:r>
      <w:r w:rsidR="00BB372B">
        <w:t xml:space="preserve"> (field 6159)</w:t>
      </w:r>
      <w:r w:rsidR="00607861">
        <w:t xml:space="preserve">, amounting to </w:t>
      </w:r>
      <w:r w:rsidR="00607861" w:rsidRPr="00607861">
        <w:t>130,084 individuals</w:t>
      </w:r>
      <w:r w:rsidR="00BB372B">
        <w:t>. We excluded subjects who answered “Yes” to “Have you had back pain for more than 3 months (field 3571)</w:t>
      </w:r>
      <w:r w:rsidR="00EB6DD1">
        <w:t>, leaving 40,531 subjects</w:t>
      </w:r>
      <w:r w:rsidR="00BB372B">
        <w:t>.</w:t>
      </w:r>
      <w:r w:rsidR="009A1DDB">
        <w:t xml:space="preserve"> </w:t>
      </w:r>
      <w:r w:rsidR="00E60BFA">
        <w:t>We then only included subjects who answered the verbal interview question on number of medications entered (field 137)</w:t>
      </w:r>
      <w:r w:rsidR="00EB6DD1">
        <w:t>, and who answered the field 3571 back pain question data at v1 or v2 (435 subjects were present for v1 and v2), leaving a final set for inclusion of 2,624 subjects</w:t>
      </w:r>
      <w:r w:rsidR="00E60BFA">
        <w:t>.</w:t>
      </w:r>
      <w:r w:rsidR="00E60CCB">
        <w:t xml:space="preserve"> </w:t>
      </w:r>
      <w:r w:rsidR="0067426B">
        <w:t xml:space="preserve">Family relatedness among the 2,624 subjects was considered and only two pairs of individuals were found to be related; one individual was selected at random for inclusion. </w:t>
      </w:r>
      <w:r w:rsidR="00E60CCB">
        <w:t>The final set of controls who reported acute back pain at v0 but did not develop chronic back pain at v1 or v2 was 2,1</w:t>
      </w:r>
      <w:r w:rsidR="00B06986">
        <w:t>6</w:t>
      </w:r>
      <w:r w:rsidR="00E60CCB">
        <w:t xml:space="preserve">3 subjects </w:t>
      </w:r>
      <w:r w:rsidR="0067426B">
        <w:t xml:space="preserve">(answering no to the back pain question (field 3517) </w:t>
      </w:r>
      <w:r w:rsidR="00E60CCB">
        <w:t>and 4</w:t>
      </w:r>
      <w:r w:rsidR="00B06986">
        <w:t>6</w:t>
      </w:r>
      <w:r w:rsidR="00E60CCB">
        <w:t xml:space="preserve">1 cases developed chronic back pain at v1 or v2 (answering yes to the back pain question (field 3517)). The mean span between v0 and v1was </w:t>
      </w:r>
      <w:r w:rsidR="009B372F">
        <w:t>4.4</w:t>
      </w:r>
      <w:r w:rsidR="00E60CCB">
        <w:t xml:space="preserve"> years (SD = </w:t>
      </w:r>
      <w:r w:rsidR="009B372F">
        <w:t xml:space="preserve"> 0.91</w:t>
      </w:r>
      <w:r w:rsidR="00E60CCB">
        <w:t>)</w:t>
      </w:r>
      <w:r w:rsidR="009B372F">
        <w:t xml:space="preserve"> for cases and 4.4 years (SD =0.91) for controls</w:t>
      </w:r>
      <w:r w:rsidR="00E60CCB">
        <w:t xml:space="preserve">, and between v0 and v2 was </w:t>
      </w:r>
      <w:r w:rsidR="009B372F">
        <w:t>7.7 years (SD = 1.4) for cases and 7.7 years (SD = 1.4) for controls.</w:t>
      </w:r>
      <w:r w:rsidR="0067426B">
        <w:t xml:space="preserve"> </w:t>
      </w:r>
    </w:p>
    <w:p w14:paraId="7E6234F8" w14:textId="18DB6856" w:rsidR="00BB372B" w:rsidRDefault="00BB372B" w:rsidP="0067426B">
      <w:pPr>
        <w:jc w:val="both"/>
      </w:pPr>
    </w:p>
    <w:p w14:paraId="1C0157D7" w14:textId="2A9B9E63" w:rsidR="00C3290D" w:rsidRDefault="0067426B" w:rsidP="0067426B">
      <w:pPr>
        <w:jc w:val="both"/>
      </w:pPr>
      <w:r>
        <w:t>Based on field 137 from the verbal interview at v0, w</w:t>
      </w:r>
      <w:r w:rsidR="004047B3">
        <w:t>e considered m</w:t>
      </w:r>
      <w:r w:rsidR="00E7079A">
        <w:t>edications</w:t>
      </w:r>
      <w:r w:rsidR="004047B3">
        <w:t xml:space="preserve"> with known analgesic effects </w:t>
      </w:r>
      <w:r w:rsidR="004225A2">
        <w:t>falling into categories NSAIDs, paracetamol, opioids, anti-depressants and pregabalin/gabapentin</w:t>
      </w:r>
      <w:r w:rsidR="00E7079A">
        <w:t>.</w:t>
      </w:r>
      <w:r w:rsidR="0053331A">
        <w:t xml:space="preserve"> </w:t>
      </w:r>
      <w:r w:rsidR="00E935A7">
        <w:t>We also considered corticosteroids</w:t>
      </w:r>
      <w:r>
        <w:t xml:space="preserve"> -- a</w:t>
      </w:r>
      <w:r w:rsidR="00E935A7">
        <w:t xml:space="preserve">fter examination of individual entries falling under corticosteroids, we noted that for all but seven subjects who developed chronic pain at a subsequent visit, </w:t>
      </w:r>
      <w:r w:rsidR="007109C6">
        <w:t xml:space="preserve">the type of corticosteroiods reported were topical. </w:t>
      </w:r>
      <w:r w:rsidR="00A822A5">
        <w:t>Given t</w:t>
      </w:r>
      <w:r w:rsidR="007109C6">
        <w:t>he small sample size among cases of systemic corticosteroid use</w:t>
      </w:r>
      <w:r w:rsidR="00A822A5">
        <w:t>, this medication category was discarded from analyses.</w:t>
      </w:r>
      <w:r w:rsidR="004B1C66">
        <w:t xml:space="preserve"> In order to classify individual mediation use, specific </w:t>
      </w:r>
      <w:r w:rsidR="00A822A5">
        <w:t>drug name</w:t>
      </w:r>
      <w:r w:rsidR="004B1C66">
        <w:t xml:space="preserve"> reported for each individual</w:t>
      </w:r>
      <w:r w:rsidR="00A822A5">
        <w:t xml:space="preserve"> (trade name or generic) as mentioned in DF:20003.0 (baseline, </w:t>
      </w:r>
      <w:hyperlink r:id="rId6" w:history="1">
        <w:r w:rsidR="004B1C66" w:rsidRPr="00505275">
          <w:rPr>
            <w:rStyle w:val="Hyperlink"/>
          </w:rPr>
          <w:t>http://biobank.ctsu.ox.ac.uk/crystal/field.cgi?id=20003</w:t>
        </w:r>
      </w:hyperlink>
      <w:r w:rsidR="00A822A5">
        <w:t>)</w:t>
      </w:r>
      <w:r w:rsidR="004B1C66">
        <w:t xml:space="preserve"> considered according to the code assigned for the particular drug in the UKB database. This code was used to match with the WHO ATC code </w:t>
      </w:r>
      <w:r w:rsidR="00A822A5">
        <w:t xml:space="preserve">(https://www.whocc.no/atc_ddd_index/)  for each drug. </w:t>
      </w:r>
      <w:r w:rsidR="004B1C66">
        <w:t xml:space="preserve">The first </w:t>
      </w:r>
      <w:r w:rsidR="00A822A5">
        <w:t xml:space="preserve">three levels of the ATC code </w:t>
      </w:r>
      <w:r w:rsidR="004B1C66">
        <w:t xml:space="preserve">were used </w:t>
      </w:r>
      <w:r w:rsidR="00A822A5">
        <w:t>to assign</w:t>
      </w:r>
      <w:r w:rsidR="004B1C66">
        <w:t xml:space="preserve"> </w:t>
      </w:r>
      <w:r w:rsidR="00A822A5">
        <w:t>class</w:t>
      </w:r>
      <w:r w:rsidR="004B1C66">
        <w:t xml:space="preserve"> favoring analgesic medication classes in case of ambiguity</w:t>
      </w:r>
      <w:r w:rsidR="00A822A5">
        <w:t xml:space="preserve">. </w:t>
      </w:r>
      <w:r w:rsidR="004B1C66">
        <w:t xml:space="preserve">Drug </w:t>
      </w:r>
      <w:r w:rsidR="00A822A5">
        <w:t xml:space="preserve">taken by </w:t>
      </w:r>
      <w:r w:rsidR="004B1C66">
        <w:t>fewer</w:t>
      </w:r>
      <w:r w:rsidR="00A822A5">
        <w:t xml:space="preserve"> than 10 individuals </w:t>
      </w:r>
      <w:r w:rsidR="004B1C66">
        <w:t>were not considered</w:t>
      </w:r>
      <w:r w:rsidR="00A822A5">
        <w:t xml:space="preserve">. </w:t>
      </w:r>
    </w:p>
    <w:p w14:paraId="30CCE185" w14:textId="77777777" w:rsidR="00A822A5" w:rsidRDefault="00A822A5" w:rsidP="0067426B">
      <w:pPr>
        <w:jc w:val="both"/>
        <w:rPr>
          <w:u w:val="single"/>
        </w:rPr>
      </w:pPr>
    </w:p>
    <w:p w14:paraId="7A93A034" w14:textId="0BD2CB46" w:rsidR="00C3290D" w:rsidRPr="00714473" w:rsidRDefault="00C3290D" w:rsidP="0067426B">
      <w:pPr>
        <w:jc w:val="both"/>
        <w:rPr>
          <w:u w:val="single"/>
        </w:rPr>
      </w:pPr>
      <w:r w:rsidRPr="00714473">
        <w:rPr>
          <w:u w:val="single"/>
        </w:rPr>
        <w:t>Statistical Methods</w:t>
      </w:r>
    </w:p>
    <w:p w14:paraId="4030A8FC" w14:textId="70928DB8" w:rsidR="009F092E" w:rsidRDefault="0053331A" w:rsidP="0067426B">
      <w:pPr>
        <w:jc w:val="both"/>
      </w:pPr>
      <w:r>
        <w:t xml:space="preserve">We fit logistic regression models </w:t>
      </w:r>
      <w:r w:rsidR="00D77F09">
        <w:t xml:space="preserve">to test for association between each of these categories and development of chronic back pain at </w:t>
      </w:r>
      <w:r w:rsidR="0067426B">
        <w:t xml:space="preserve">v1 or v2. </w:t>
      </w:r>
      <w:r>
        <w:t>Preliminary data analysis identified potential confounder</w:t>
      </w:r>
      <w:r w:rsidR="0067426B">
        <w:t xml:space="preserve">s: </w:t>
      </w:r>
      <w:r w:rsidR="00D77F09">
        <w:t xml:space="preserve">age at baseline, sex and ethnicity – these variables were used </w:t>
      </w:r>
      <w:r w:rsidR="0037458B">
        <w:t>as covariates in all logistic regression models. Models were fit one by one for each medication exposure variable</w:t>
      </w:r>
      <w:r w:rsidR="00985AE2">
        <w:t xml:space="preserve">. A full model was fit including all medication categories together. Logistic regression modeling was conducted in R v. </w:t>
      </w:r>
      <w:r w:rsidR="00985AE2" w:rsidRPr="00985AE2">
        <w:t>4.0.</w:t>
      </w:r>
      <w:r w:rsidR="00B06986">
        <w:t>2</w:t>
      </w:r>
      <w:r w:rsidR="00985AE2">
        <w:t xml:space="preserve"> using the function glm with the binomial (logit) family specified</w:t>
      </w:r>
      <w:r w:rsidR="00210353">
        <w:t xml:space="preserve"> for estimation of odds ratios and Wald tests were conducted and corresponding p-values computed for each explanatory variable</w:t>
      </w:r>
      <w:r w:rsidR="00985AE2">
        <w:t>.</w:t>
      </w:r>
    </w:p>
    <w:p w14:paraId="7EEA7362" w14:textId="77777777" w:rsidR="00985AE2" w:rsidRPr="00985AE2" w:rsidRDefault="00985AE2" w:rsidP="0067426B">
      <w:pPr>
        <w:jc w:val="both"/>
      </w:pPr>
    </w:p>
    <w:p w14:paraId="1443DCEB" w14:textId="2ACFD06C" w:rsidR="000B325C" w:rsidRPr="0067426B" w:rsidRDefault="006D1CD4" w:rsidP="0067426B">
      <w:pPr>
        <w:jc w:val="both"/>
        <w:rPr>
          <w:u w:val="single"/>
        </w:rPr>
      </w:pPr>
      <w:r w:rsidRPr="006C33FE">
        <w:rPr>
          <w:u w:val="single"/>
        </w:rPr>
        <w:t>Results</w:t>
      </w:r>
    </w:p>
    <w:p w14:paraId="51472E4A" w14:textId="5EE79CB4" w:rsidR="008A658D" w:rsidRPr="006C33FE" w:rsidRDefault="00985AE2" w:rsidP="0067426B">
      <w:pPr>
        <w:jc w:val="both"/>
      </w:pPr>
      <w:r>
        <w:lastRenderedPageBreak/>
        <w:t xml:space="preserve">Odds ratio risk estimates and their 95% confidence intervals as well as Wald test p-values are presented in </w:t>
      </w:r>
      <w:r w:rsidRPr="00985AE2">
        <w:rPr>
          <w:highlight w:val="yellow"/>
        </w:rPr>
        <w:t>Table X</w:t>
      </w:r>
      <w:r>
        <w:t xml:space="preserve"> </w:t>
      </w:r>
      <w:r w:rsidR="0078660E">
        <w:t>across</w:t>
      </w:r>
      <w:r w:rsidR="00210353">
        <w:t xml:space="preserve"> explanatory</w:t>
      </w:r>
      <w:r>
        <w:t xml:space="preserve"> variables </w:t>
      </w:r>
      <w:r w:rsidR="00305602">
        <w:t>in a separate model</w:t>
      </w:r>
      <w:r w:rsidR="00A42AAA">
        <w:t xml:space="preserve"> for each of the medication categories </w:t>
      </w:r>
      <w:r w:rsidR="00305602">
        <w:t xml:space="preserve">(Models 1-5) </w:t>
      </w:r>
      <w:r w:rsidR="00A42AAA">
        <w:t xml:space="preserve">and </w:t>
      </w:r>
      <w:r w:rsidR="0015205A">
        <w:t xml:space="preserve">in </w:t>
      </w:r>
      <w:r w:rsidR="00A42AAA">
        <w:t>the full model including all medication categories</w:t>
      </w:r>
      <w:r w:rsidR="00305602">
        <w:t xml:space="preserve"> (Model 6)</w:t>
      </w:r>
      <w:r w:rsidR="0078660E">
        <w:t xml:space="preserve"> from multivariate logistic regression analyses</w:t>
      </w:r>
      <w:r>
        <w:t>.</w:t>
      </w:r>
      <w:r w:rsidR="0078660E">
        <w:t xml:space="preserve"> Elevated risk of back pain chronicization was identified for NSAIDs only</w:t>
      </w:r>
      <w:r w:rsidR="00305602">
        <w:t xml:space="preserve"> (Model 1), and this was maintained in the full model, adjusting for use of all other medication categories</w:t>
      </w:r>
      <w:r w:rsidR="0078660E">
        <w:t>.</w:t>
      </w:r>
      <w:r w:rsidR="00305602">
        <w:t xml:space="preserve"> From Model 1, individuals with acute back pain were</w:t>
      </w:r>
      <w:r w:rsidR="0015205A">
        <w:t xml:space="preserve"> at</w:t>
      </w:r>
      <w:r w:rsidR="00305602">
        <w:t xml:space="preserve"> 1.</w:t>
      </w:r>
      <w:r w:rsidR="00B06986">
        <w:t>74</w:t>
      </w:r>
      <w:r w:rsidR="00305602">
        <w:t xml:space="preserve"> (1.</w:t>
      </w:r>
      <w:r w:rsidR="00B06986">
        <w:t>34</w:t>
      </w:r>
      <w:r w:rsidR="00305602">
        <w:t>-2</w:t>
      </w:r>
      <w:r w:rsidR="00B06986">
        <w:t>.25</w:t>
      </w:r>
      <w:r w:rsidR="00305602">
        <w:t xml:space="preserve">) </w:t>
      </w:r>
      <w:r w:rsidR="0015205A">
        <w:t>times greater risk</w:t>
      </w:r>
      <w:r w:rsidR="00305602">
        <w:t xml:space="preserve"> </w:t>
      </w:r>
      <w:r w:rsidR="0015205A">
        <w:t xml:space="preserve">of </w:t>
      </w:r>
      <w:r w:rsidR="00305602">
        <w:t>develop</w:t>
      </w:r>
      <w:r w:rsidR="0015205A">
        <w:t>ing</w:t>
      </w:r>
      <w:r w:rsidR="00305602">
        <w:t xml:space="preserve"> chronic back pain if they reported NSAID usage (p = 0.00</w:t>
      </w:r>
      <w:r w:rsidR="00FF39FA">
        <w:t>027</w:t>
      </w:r>
      <w:r w:rsidR="00305602">
        <w:t xml:space="preserve">) than if they were not taking NSAIDs, adjusting for age, sex and ethnicity. This estimate </w:t>
      </w:r>
      <w:r w:rsidR="0015205A">
        <w:t>remained</w:t>
      </w:r>
      <w:r w:rsidR="00305602">
        <w:t xml:space="preserve"> nearly unchanged </w:t>
      </w:r>
      <w:r w:rsidR="0015205A">
        <w:t>at 1.</w:t>
      </w:r>
      <w:r w:rsidR="00FF39FA">
        <w:t>74</w:t>
      </w:r>
      <w:r w:rsidR="0015205A">
        <w:t xml:space="preserve"> (1.</w:t>
      </w:r>
      <w:r w:rsidR="00FF39FA">
        <w:t>31</w:t>
      </w:r>
      <w:r w:rsidR="0015205A">
        <w:t>-2.</w:t>
      </w:r>
      <w:r w:rsidR="00FF39FA">
        <w:t>29</w:t>
      </w:r>
      <w:r w:rsidR="0015205A">
        <w:t xml:space="preserve">) </w:t>
      </w:r>
      <w:r w:rsidR="00305602">
        <w:t xml:space="preserve">when </w:t>
      </w:r>
      <w:r w:rsidR="0015205A">
        <w:t xml:space="preserve">additionally </w:t>
      </w:r>
      <w:r w:rsidR="00305602">
        <w:t>adjusting for usage of the other analgesics, paracetamol, opioids, anti-depressants and pregabalin/gabapentin</w:t>
      </w:r>
      <w:r w:rsidR="0015205A">
        <w:t xml:space="preserve"> (Model 6), (p = 0.00</w:t>
      </w:r>
      <w:r w:rsidR="00FF39FA">
        <w:t>0</w:t>
      </w:r>
      <w:r w:rsidR="00DF0308">
        <w:t>0</w:t>
      </w:r>
      <w:r w:rsidR="00FF39FA">
        <w:t>75</w:t>
      </w:r>
      <w:r w:rsidR="0015205A">
        <w:t>)</w:t>
      </w:r>
      <w:r w:rsidR="00305602">
        <w:t>.</w:t>
      </w:r>
      <w:r w:rsidR="0015205A">
        <w:t xml:space="preserve"> No other analgesic mediation category showed statistically significant association with back pain chronicization</w:t>
      </w:r>
      <w:r w:rsidR="00BA6905">
        <w:t>, either across models with the corresponding medication class variable adjusted for demographic covariates alone (Models 2-5), or in the full model (Model 6)</w:t>
      </w:r>
      <w:r w:rsidR="0015205A">
        <w:t>.</w:t>
      </w:r>
    </w:p>
    <w:p w14:paraId="507152F5" w14:textId="77777777" w:rsidR="006D1CD4" w:rsidRDefault="006D1CD4" w:rsidP="0067426B">
      <w:pPr>
        <w:jc w:val="both"/>
        <w:rPr>
          <w:u w:val="single"/>
        </w:rPr>
      </w:pPr>
    </w:p>
    <w:p w14:paraId="56CA30E2" w14:textId="77777777" w:rsidR="006D1CD4" w:rsidRDefault="006D1CD4" w:rsidP="000B325C">
      <w:pPr>
        <w:rPr>
          <w:u w:val="single"/>
        </w:rPr>
      </w:pPr>
    </w:p>
    <w:p w14:paraId="25DC0AB5" w14:textId="77777777" w:rsidR="006D1CD4" w:rsidRDefault="006D1CD4" w:rsidP="000B325C">
      <w:pPr>
        <w:rPr>
          <w:u w:val="single"/>
        </w:rPr>
      </w:pPr>
    </w:p>
    <w:p w14:paraId="0BC3AFEE" w14:textId="25C230EF" w:rsidR="006D1CD4" w:rsidRDefault="006D1CD4" w:rsidP="000B325C">
      <w:pPr>
        <w:rPr>
          <w:u w:val="single"/>
        </w:rPr>
        <w:sectPr w:rsidR="006D1CD4" w:rsidSect="006521FB">
          <w:footerReference w:type="even" r:id="rId7"/>
          <w:footerReference w:type="default" r:id="rId8"/>
          <w:pgSz w:w="12240" w:h="15840"/>
          <w:pgMar w:top="1560" w:right="1134" w:bottom="1560" w:left="1134" w:header="709" w:footer="709" w:gutter="0"/>
          <w:cols w:space="708"/>
          <w:docGrid w:linePitch="360"/>
        </w:sectPr>
      </w:pPr>
    </w:p>
    <w:p w14:paraId="6D40E672" w14:textId="11C0E500" w:rsidR="000B325C" w:rsidRPr="005F063E" w:rsidRDefault="000B325C" w:rsidP="000B325C">
      <w:r w:rsidRPr="00985AE2">
        <w:rPr>
          <w:highlight w:val="yellow"/>
        </w:rPr>
        <w:lastRenderedPageBreak/>
        <w:t xml:space="preserve">Table </w:t>
      </w:r>
      <w:r w:rsidR="00985AE2" w:rsidRPr="00985AE2">
        <w:rPr>
          <w:highlight w:val="yellow"/>
        </w:rPr>
        <w:t>X</w:t>
      </w:r>
      <w:r>
        <w:t>. Adjusted Odds Ratios among xxx subjects from the UK Biobank reporting acute back pain at baseline for development of chronic back pain at subsequent visits depending on analgesic medication class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805"/>
        <w:gridCol w:w="823"/>
        <w:gridCol w:w="823"/>
        <w:gridCol w:w="980"/>
        <w:gridCol w:w="1646"/>
        <w:gridCol w:w="601"/>
        <w:gridCol w:w="1756"/>
        <w:gridCol w:w="601"/>
      </w:tblGrid>
      <w:tr w:rsidR="006521FB" w:rsidRPr="00EA3937" w14:paraId="437DB696" w14:textId="77777777" w:rsidTr="003A2EB4">
        <w:trPr>
          <w:trHeight w:val="314"/>
        </w:trPr>
        <w:tc>
          <w:tcPr>
            <w:tcW w:w="0" w:type="auto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6DD58AF6" w14:textId="77777777" w:rsidR="000B325C" w:rsidRPr="00EA3937" w:rsidRDefault="000B325C" w:rsidP="003A2EB4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344100C5" w14:textId="77777777" w:rsidR="000B325C" w:rsidRPr="00EA3937" w:rsidRDefault="000B325C" w:rsidP="003A2EB4">
            <w:pPr>
              <w:rPr>
                <w:b/>
                <w:bCs/>
                <w:sz w:val="22"/>
                <w:szCs w:val="22"/>
              </w:rPr>
            </w:pPr>
            <w:r w:rsidRPr="00EA3937">
              <w:rPr>
                <w:b/>
                <w:bCs/>
                <w:sz w:val="22"/>
                <w:szCs w:val="22"/>
              </w:rPr>
              <w:t>Model 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3CC753B8" w14:textId="77777777" w:rsidR="000B325C" w:rsidRPr="00EA3937" w:rsidRDefault="000B325C" w:rsidP="003A2EB4">
            <w:pPr>
              <w:rPr>
                <w:b/>
                <w:bCs/>
                <w:sz w:val="22"/>
                <w:szCs w:val="22"/>
              </w:rPr>
            </w:pPr>
            <w:r w:rsidRPr="00EA3937">
              <w:rPr>
                <w:b/>
                <w:bCs/>
                <w:sz w:val="22"/>
                <w:szCs w:val="22"/>
              </w:rPr>
              <w:t>Model 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45E37EA1" w14:textId="77777777" w:rsidR="000B325C" w:rsidRPr="00EA3937" w:rsidRDefault="000B325C" w:rsidP="003A2EB4">
            <w:pPr>
              <w:rPr>
                <w:b/>
                <w:bCs/>
                <w:sz w:val="22"/>
                <w:szCs w:val="22"/>
              </w:rPr>
            </w:pPr>
            <w:r w:rsidRPr="00EA3937">
              <w:rPr>
                <w:b/>
                <w:bCs/>
                <w:sz w:val="22"/>
                <w:szCs w:val="22"/>
              </w:rPr>
              <w:t>Model 3</w:t>
            </w:r>
          </w:p>
        </w:tc>
      </w:tr>
      <w:tr w:rsidR="006521FB" w:rsidRPr="00EA3937" w14:paraId="2471C768" w14:textId="77777777" w:rsidTr="00B55EA2">
        <w:trPr>
          <w:trHeight w:val="309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8D27900" w14:textId="77777777" w:rsidR="000B325C" w:rsidRPr="00EA3937" w:rsidRDefault="000B325C" w:rsidP="00B55EA2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4D78CD0A" w14:textId="77777777" w:rsidR="000B325C" w:rsidRPr="00EA3937" w:rsidRDefault="000B325C" w:rsidP="00B55EA2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EA3937">
              <w:rPr>
                <w:b/>
                <w:bCs/>
                <w:sz w:val="22"/>
                <w:szCs w:val="22"/>
              </w:rPr>
              <w:t>OR (95% CI)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2E5EE2E2" w14:textId="64BF4AE1" w:rsidR="000B325C" w:rsidRPr="00EA3937" w:rsidRDefault="00B55EA2" w:rsidP="00B55EA2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p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0932C14F" w14:textId="77777777" w:rsidR="000B325C" w:rsidRPr="00EA3937" w:rsidRDefault="000B325C" w:rsidP="00B55EA2">
            <w:pPr>
              <w:jc w:val="center"/>
              <w:rPr>
                <w:rFonts w:eastAsia="Times New Roman" w:cs="Times New Roman"/>
                <w:b/>
                <w:bCs/>
                <w:sz w:val="22"/>
                <w:szCs w:val="22"/>
              </w:rPr>
            </w:pPr>
            <w:r w:rsidRPr="00EA3937">
              <w:rPr>
                <w:b/>
                <w:bCs/>
                <w:sz w:val="22"/>
                <w:szCs w:val="22"/>
              </w:rPr>
              <w:t>OR (95% CI)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7B2EB8EE" w14:textId="77777777" w:rsidR="000B325C" w:rsidRPr="00EA3937" w:rsidRDefault="000B325C" w:rsidP="00B55EA2">
            <w:pPr>
              <w:jc w:val="center"/>
              <w:rPr>
                <w:rFonts w:eastAsia="Times New Roman" w:cs="Times New Roman"/>
                <w:b/>
                <w:bCs/>
                <w:sz w:val="22"/>
                <w:szCs w:val="22"/>
              </w:rPr>
            </w:pPr>
            <w:r w:rsidRPr="00EA3937">
              <w:rPr>
                <w:b/>
                <w:bCs/>
                <w:sz w:val="22"/>
                <w:szCs w:val="22"/>
              </w:rPr>
              <w:t>p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4A797C5E" w14:textId="77777777" w:rsidR="000B325C" w:rsidRPr="00EA3937" w:rsidRDefault="000B325C" w:rsidP="00B55EA2">
            <w:pPr>
              <w:jc w:val="center"/>
              <w:rPr>
                <w:rFonts w:eastAsia="Times New Roman" w:cs="Times New Roman"/>
                <w:b/>
                <w:bCs/>
                <w:sz w:val="22"/>
                <w:szCs w:val="22"/>
              </w:rPr>
            </w:pPr>
            <w:r w:rsidRPr="00EA3937">
              <w:rPr>
                <w:b/>
                <w:bCs/>
                <w:sz w:val="22"/>
                <w:szCs w:val="22"/>
              </w:rPr>
              <w:t>OR (95% CI)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31A5105F" w14:textId="6F2D1D83" w:rsidR="000B325C" w:rsidRPr="00EA3937" w:rsidRDefault="00B55EA2" w:rsidP="00B55EA2">
            <w:pPr>
              <w:jc w:val="center"/>
              <w:rPr>
                <w:rFonts w:eastAsia="Times New Roman" w:cs="Times New Roman"/>
                <w:b/>
                <w:bCs/>
                <w:sz w:val="22"/>
                <w:szCs w:val="22"/>
              </w:rPr>
            </w:pPr>
            <w:r>
              <w:rPr>
                <w:rFonts w:eastAsia="Times New Roman" w:cs="Times New Roman"/>
                <w:b/>
                <w:bCs/>
                <w:sz w:val="22"/>
                <w:szCs w:val="22"/>
              </w:rPr>
              <w:t>p</w:t>
            </w:r>
          </w:p>
        </w:tc>
      </w:tr>
      <w:tr w:rsidR="006521FB" w:rsidRPr="00EA3937" w14:paraId="0FBA426B" w14:textId="77777777" w:rsidTr="006521FB">
        <w:trPr>
          <w:trHeight w:val="419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BB1C8" w14:textId="77777777" w:rsidR="000B325C" w:rsidRPr="008A606F" w:rsidRDefault="000B325C" w:rsidP="003A2EB4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NSAIDs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006B2" w14:textId="451352CD" w:rsidR="000B325C" w:rsidRPr="008A606F" w:rsidRDefault="000B325C" w:rsidP="003A2EB4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1.</w:t>
            </w:r>
            <w:r w:rsidR="00F5742D">
              <w:rPr>
                <w:rFonts w:eastAsia="Times New Roman" w:cs="Times New Roman"/>
                <w:color w:val="000000"/>
                <w:sz w:val="22"/>
                <w:szCs w:val="22"/>
              </w:rPr>
              <w:t>74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(1.</w:t>
            </w:r>
            <w:r w:rsidR="00F5742D">
              <w:rPr>
                <w:rFonts w:eastAsia="Times New Roman" w:cs="Times New Roman"/>
                <w:color w:val="000000"/>
                <w:sz w:val="22"/>
                <w:szCs w:val="22"/>
              </w:rPr>
              <w:t>34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-2</w:t>
            </w:r>
            <w:r w:rsidR="00F5742D">
              <w:rPr>
                <w:rFonts w:eastAsia="Times New Roman" w:cs="Times New Roman"/>
                <w:color w:val="000000"/>
                <w:sz w:val="22"/>
                <w:szCs w:val="22"/>
              </w:rPr>
              <w:t>.25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DA79D" w14:textId="6248DAF0" w:rsidR="000B325C" w:rsidRPr="008A606F" w:rsidRDefault="000B325C" w:rsidP="00121743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0.00</w:t>
            </w:r>
            <w:r w:rsidR="00F5742D">
              <w:rPr>
                <w:rFonts w:eastAsia="Times New Roman" w:cs="Times New Roman"/>
                <w:color w:val="000000"/>
                <w:sz w:val="22"/>
                <w:szCs w:val="22"/>
              </w:rPr>
              <w:t>027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420C7" w14:textId="77777777" w:rsidR="000B325C" w:rsidRPr="008A606F" w:rsidRDefault="000B325C" w:rsidP="003A2EB4">
            <w:pPr>
              <w:rPr>
                <w:rFonts w:eastAsia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A5DF7" w14:textId="77777777" w:rsidR="000B325C" w:rsidRPr="008A606F" w:rsidRDefault="000B325C" w:rsidP="003A2EB4">
            <w:pPr>
              <w:rPr>
                <w:rFonts w:eastAsia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3A752" w14:textId="77777777" w:rsidR="000B325C" w:rsidRPr="008A606F" w:rsidRDefault="000B325C" w:rsidP="003A2EB4">
            <w:pPr>
              <w:rPr>
                <w:rFonts w:eastAsia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6BF6A" w14:textId="77777777" w:rsidR="000B325C" w:rsidRPr="008A606F" w:rsidRDefault="000B325C" w:rsidP="003A2EB4">
            <w:pPr>
              <w:rPr>
                <w:rFonts w:eastAsia="Times New Roman" w:cs="Times New Roman"/>
                <w:sz w:val="22"/>
                <w:szCs w:val="22"/>
              </w:rPr>
            </w:pPr>
          </w:p>
        </w:tc>
      </w:tr>
      <w:tr w:rsidR="006521FB" w:rsidRPr="00EA3937" w14:paraId="5D734968" w14:textId="77777777" w:rsidTr="006521FB">
        <w:trPr>
          <w:trHeight w:val="3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2AE8D" w14:textId="77777777" w:rsidR="000B325C" w:rsidRPr="008A606F" w:rsidRDefault="000B325C" w:rsidP="003A2EB4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Paracetamol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F5374" w14:textId="77777777" w:rsidR="000B325C" w:rsidRPr="008A606F" w:rsidRDefault="000B325C" w:rsidP="003A2EB4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16947" w14:textId="77777777" w:rsidR="000B325C" w:rsidRPr="008A606F" w:rsidRDefault="000B325C" w:rsidP="00121743">
            <w:pPr>
              <w:rPr>
                <w:rFonts w:eastAsia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07DFD" w14:textId="1CFC03FE" w:rsidR="000B325C" w:rsidRPr="008A606F" w:rsidRDefault="000B325C" w:rsidP="003A2EB4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1.</w:t>
            </w:r>
            <w:r w:rsidR="00D60601">
              <w:rPr>
                <w:rFonts w:eastAsia="Times New Roman" w:cs="Times New Roman"/>
                <w:color w:val="000000"/>
                <w:sz w:val="22"/>
                <w:szCs w:val="22"/>
              </w:rPr>
              <w:t>18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(0.</w:t>
            </w:r>
            <w:r w:rsidR="00D60601">
              <w:rPr>
                <w:rFonts w:eastAsia="Times New Roman" w:cs="Times New Roman"/>
                <w:color w:val="000000"/>
                <w:sz w:val="22"/>
                <w:szCs w:val="22"/>
              </w:rPr>
              <w:t>89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-1.</w:t>
            </w:r>
            <w:r w:rsidR="00D60601">
              <w:rPr>
                <w:rFonts w:eastAsia="Times New Roman" w:cs="Times New Roman"/>
                <w:color w:val="000000"/>
                <w:sz w:val="22"/>
                <w:szCs w:val="22"/>
              </w:rPr>
              <w:t>57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E51C4" w14:textId="36F5577B" w:rsidR="000B325C" w:rsidRPr="008A606F" w:rsidRDefault="000B325C" w:rsidP="00121743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</w:t>
            </w:r>
            <w:r w:rsidR="00F5742D">
              <w:rPr>
                <w:rFonts w:eastAsia="Times New Roman" w:cs="Times New Roman"/>
                <w:color w:val="000000"/>
                <w:sz w:val="22"/>
                <w:szCs w:val="22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3939B" w14:textId="77777777" w:rsidR="000B325C" w:rsidRPr="008A606F" w:rsidRDefault="000B325C" w:rsidP="003A2EB4">
            <w:pPr>
              <w:rPr>
                <w:rFonts w:eastAsia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2A57B" w14:textId="77777777" w:rsidR="000B325C" w:rsidRPr="008A606F" w:rsidRDefault="000B325C" w:rsidP="003A2EB4">
            <w:pPr>
              <w:rPr>
                <w:rFonts w:eastAsia="Times New Roman" w:cs="Times New Roman"/>
                <w:sz w:val="22"/>
                <w:szCs w:val="22"/>
              </w:rPr>
            </w:pPr>
          </w:p>
        </w:tc>
      </w:tr>
      <w:tr w:rsidR="006521FB" w:rsidRPr="00EA3937" w14:paraId="528F4ED7" w14:textId="77777777" w:rsidTr="006521FB">
        <w:trPr>
          <w:trHeight w:val="3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3FFF0" w14:textId="77777777" w:rsidR="000B325C" w:rsidRPr="008A606F" w:rsidRDefault="000B325C" w:rsidP="003A2EB4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Opioids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E55E8" w14:textId="77777777" w:rsidR="000B325C" w:rsidRPr="008A606F" w:rsidRDefault="000B325C" w:rsidP="003A2EB4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27635" w14:textId="77777777" w:rsidR="000B325C" w:rsidRPr="008A606F" w:rsidRDefault="000B325C" w:rsidP="00121743">
            <w:pPr>
              <w:rPr>
                <w:rFonts w:eastAsia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D8953" w14:textId="77777777" w:rsidR="000B325C" w:rsidRPr="008A606F" w:rsidRDefault="000B325C" w:rsidP="003A2EB4">
            <w:pPr>
              <w:rPr>
                <w:rFonts w:eastAsia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A063A" w14:textId="77777777" w:rsidR="000B325C" w:rsidRPr="008A606F" w:rsidRDefault="000B325C" w:rsidP="00121743">
            <w:pPr>
              <w:rPr>
                <w:rFonts w:eastAsia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DA715" w14:textId="7090AC21" w:rsidR="000B325C" w:rsidRPr="008A606F" w:rsidRDefault="00026246" w:rsidP="003A2EB4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3</w:t>
            </w:r>
            <w:r w:rsidR="000B325C"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.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65</w:t>
            </w:r>
            <w:r w:rsidR="000B325C"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(0.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72</w:t>
            </w:r>
            <w:r w:rsidR="000B325C"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-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16</w:t>
            </w:r>
            <w:r w:rsidR="000B325C"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.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68</w:t>
            </w:r>
            <w:r w:rsidR="000B325C"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F7318" w14:textId="260C936A" w:rsidR="000B325C" w:rsidRPr="008A606F" w:rsidRDefault="000B325C" w:rsidP="003A2EB4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</w:t>
            </w:r>
            <w:r w:rsidR="00026246">
              <w:rPr>
                <w:rFonts w:eastAsia="Times New Roman" w:cs="Times New Roman"/>
                <w:color w:val="000000"/>
                <w:sz w:val="22"/>
                <w:szCs w:val="22"/>
              </w:rPr>
              <w:t>09</w:t>
            </w:r>
          </w:p>
        </w:tc>
      </w:tr>
      <w:tr w:rsidR="006521FB" w:rsidRPr="00EA3937" w14:paraId="17E1C4B5" w14:textId="77777777" w:rsidTr="006521FB">
        <w:trPr>
          <w:trHeight w:val="3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066E5" w14:textId="77777777" w:rsidR="000B325C" w:rsidRPr="008A606F" w:rsidRDefault="000B325C" w:rsidP="003A2EB4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Anti-depressants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84265" w14:textId="77777777" w:rsidR="000B325C" w:rsidRPr="008A606F" w:rsidRDefault="000B325C" w:rsidP="003A2EB4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80969" w14:textId="77777777" w:rsidR="000B325C" w:rsidRPr="008A606F" w:rsidRDefault="000B325C" w:rsidP="00121743">
            <w:pPr>
              <w:rPr>
                <w:rFonts w:eastAsia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DF090" w14:textId="77777777" w:rsidR="000B325C" w:rsidRPr="008A606F" w:rsidRDefault="000B325C" w:rsidP="003A2EB4">
            <w:pPr>
              <w:rPr>
                <w:rFonts w:eastAsia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2A1F9" w14:textId="77777777" w:rsidR="000B325C" w:rsidRPr="008A606F" w:rsidRDefault="000B325C" w:rsidP="00121743">
            <w:pPr>
              <w:rPr>
                <w:rFonts w:eastAsia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CA93F" w14:textId="77777777" w:rsidR="000B325C" w:rsidRPr="008A606F" w:rsidRDefault="000B325C" w:rsidP="003A2EB4">
            <w:pPr>
              <w:rPr>
                <w:rFonts w:eastAsia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59CEB" w14:textId="77777777" w:rsidR="000B325C" w:rsidRPr="008A606F" w:rsidRDefault="000B325C" w:rsidP="003A2EB4">
            <w:pPr>
              <w:rPr>
                <w:rFonts w:eastAsia="Times New Roman" w:cs="Times New Roman"/>
                <w:sz w:val="22"/>
                <w:szCs w:val="22"/>
              </w:rPr>
            </w:pPr>
          </w:p>
        </w:tc>
      </w:tr>
      <w:tr w:rsidR="006521FB" w:rsidRPr="00EA3937" w14:paraId="77FE7EF3" w14:textId="77777777" w:rsidTr="006521FB">
        <w:trPr>
          <w:trHeight w:val="3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4055B" w14:textId="77777777" w:rsidR="000B325C" w:rsidRPr="00EA3937" w:rsidRDefault="000B325C" w:rsidP="003A2EB4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Pregabalin/</w:t>
            </w:r>
          </w:p>
          <w:p w14:paraId="0B8E5758" w14:textId="77777777" w:rsidR="000B325C" w:rsidRPr="008A606F" w:rsidRDefault="000B325C" w:rsidP="003A2EB4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Gabapentin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971EE" w14:textId="77777777" w:rsidR="000B325C" w:rsidRPr="008A606F" w:rsidRDefault="000B325C" w:rsidP="003A2EB4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4A2AF" w14:textId="77777777" w:rsidR="000B325C" w:rsidRPr="008A606F" w:rsidRDefault="000B325C" w:rsidP="00121743">
            <w:pPr>
              <w:rPr>
                <w:rFonts w:eastAsia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1EAB7" w14:textId="77777777" w:rsidR="000B325C" w:rsidRPr="008A606F" w:rsidRDefault="000B325C" w:rsidP="003A2EB4">
            <w:pPr>
              <w:rPr>
                <w:rFonts w:eastAsia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651D6" w14:textId="77777777" w:rsidR="000B325C" w:rsidRPr="008A606F" w:rsidRDefault="000B325C" w:rsidP="00121743">
            <w:pPr>
              <w:rPr>
                <w:rFonts w:eastAsia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E5309" w14:textId="77777777" w:rsidR="000B325C" w:rsidRPr="008A606F" w:rsidRDefault="000B325C" w:rsidP="003A2EB4">
            <w:pPr>
              <w:rPr>
                <w:rFonts w:eastAsia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4675F" w14:textId="77777777" w:rsidR="000B325C" w:rsidRPr="008A606F" w:rsidRDefault="000B325C" w:rsidP="003A2EB4">
            <w:pPr>
              <w:rPr>
                <w:rFonts w:eastAsia="Times New Roman" w:cs="Times New Roman"/>
                <w:sz w:val="22"/>
                <w:szCs w:val="22"/>
              </w:rPr>
            </w:pPr>
          </w:p>
        </w:tc>
      </w:tr>
      <w:tr w:rsidR="006521FB" w:rsidRPr="00EA3937" w14:paraId="3D683F48" w14:textId="77777777" w:rsidTr="006521FB">
        <w:trPr>
          <w:trHeight w:val="3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92F81" w14:textId="77777777" w:rsidR="000B325C" w:rsidRPr="008A606F" w:rsidRDefault="000B325C" w:rsidP="003A2EB4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Age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0522F" w14:textId="77777777" w:rsidR="000B325C" w:rsidRPr="008A606F" w:rsidRDefault="000B325C" w:rsidP="003A2EB4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0.99 (0.98-1.01)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DCBAF" w14:textId="6B27AE69" w:rsidR="000B325C" w:rsidRPr="008A606F" w:rsidRDefault="000B325C" w:rsidP="00121743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</w:t>
            </w:r>
            <w:r w:rsidR="00F5742D">
              <w:rPr>
                <w:rFonts w:eastAsia="Times New Roman" w:cs="Times New Roman"/>
                <w:color w:val="000000"/>
                <w:sz w:val="22"/>
                <w:szCs w:val="22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BE718" w14:textId="77777777" w:rsidR="000B325C" w:rsidRPr="008A606F" w:rsidRDefault="000B325C" w:rsidP="003A2EB4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0.99 (0.98-1.01)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D5A90" w14:textId="4B66F887" w:rsidR="000B325C" w:rsidRPr="008A606F" w:rsidRDefault="000B325C" w:rsidP="00121743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</w:t>
            </w:r>
            <w:r w:rsidR="00F5742D">
              <w:rPr>
                <w:rFonts w:eastAsia="Times New Roman" w:cs="Times New Roman"/>
                <w:color w:val="000000"/>
                <w:sz w:val="22"/>
                <w:szCs w:val="22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80DCC" w14:textId="1A8ED3CC" w:rsidR="000B325C" w:rsidRPr="008A606F" w:rsidRDefault="000B325C" w:rsidP="003A2EB4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0.99 (0.98-1.0</w:t>
            </w:r>
            <w:r w:rsidR="00026246">
              <w:rPr>
                <w:rFonts w:eastAsia="Times New Roman" w:cs="Times New Roman"/>
                <w:color w:val="000000"/>
                <w:sz w:val="22"/>
                <w:szCs w:val="22"/>
              </w:rPr>
              <w:t>0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60985" w14:textId="2B71F13C" w:rsidR="000B325C" w:rsidRPr="008A606F" w:rsidRDefault="000B325C" w:rsidP="003A2EB4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</w:t>
            </w:r>
            <w:r w:rsidR="00026246">
              <w:rPr>
                <w:rFonts w:eastAsia="Times New Roman" w:cs="Times New Roman"/>
                <w:color w:val="000000"/>
                <w:sz w:val="22"/>
                <w:szCs w:val="22"/>
              </w:rPr>
              <w:t>17</w:t>
            </w:r>
          </w:p>
        </w:tc>
      </w:tr>
      <w:tr w:rsidR="006521FB" w:rsidRPr="00EA3937" w14:paraId="5B8A9B17" w14:textId="77777777" w:rsidTr="006521FB">
        <w:trPr>
          <w:trHeight w:val="3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092AF" w14:textId="047CA9B1" w:rsidR="000B325C" w:rsidRPr="008A606F" w:rsidRDefault="00F5742D" w:rsidP="003A2EB4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82223" w14:textId="75A3CF87" w:rsidR="000B325C" w:rsidRPr="008A606F" w:rsidRDefault="000B325C" w:rsidP="003A2EB4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</w:t>
            </w:r>
            <w:r w:rsidR="00F5742D">
              <w:rPr>
                <w:rFonts w:eastAsia="Times New Roman" w:cs="Times New Roman"/>
                <w:color w:val="000000"/>
                <w:sz w:val="22"/>
                <w:szCs w:val="22"/>
              </w:rPr>
              <w:t>85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(0.</w:t>
            </w:r>
            <w:r w:rsidR="00F5742D">
              <w:rPr>
                <w:rFonts w:eastAsia="Times New Roman" w:cs="Times New Roman"/>
                <w:color w:val="000000"/>
                <w:sz w:val="22"/>
                <w:szCs w:val="22"/>
              </w:rPr>
              <w:t>69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-1.</w:t>
            </w:r>
            <w:r w:rsidR="00F5742D">
              <w:rPr>
                <w:rFonts w:eastAsia="Times New Roman" w:cs="Times New Roman"/>
                <w:color w:val="000000"/>
                <w:sz w:val="22"/>
                <w:szCs w:val="22"/>
              </w:rPr>
              <w:t>04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25509" w14:textId="7272C8D2" w:rsidR="000B325C" w:rsidRPr="008A606F" w:rsidRDefault="000B325C" w:rsidP="00121743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</w:t>
            </w:r>
            <w:r w:rsidR="00F5742D">
              <w:rPr>
                <w:rFonts w:eastAsia="Times New Roman" w:cs="Times New Roman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4F636" w14:textId="0B31D85B" w:rsidR="000B325C" w:rsidRPr="008A606F" w:rsidRDefault="000B325C" w:rsidP="003A2EB4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</w:t>
            </w:r>
            <w:r w:rsidR="00D60601">
              <w:rPr>
                <w:rFonts w:eastAsia="Times New Roman" w:cs="Times New Roman"/>
                <w:color w:val="000000"/>
                <w:sz w:val="22"/>
                <w:szCs w:val="22"/>
              </w:rPr>
              <w:t>83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(0.</w:t>
            </w:r>
            <w:r w:rsidR="00D60601">
              <w:rPr>
                <w:rFonts w:eastAsia="Times New Roman" w:cs="Times New Roman"/>
                <w:color w:val="000000"/>
                <w:sz w:val="22"/>
                <w:szCs w:val="22"/>
              </w:rPr>
              <w:t>68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-1.</w:t>
            </w:r>
            <w:r w:rsidR="00D60601">
              <w:rPr>
                <w:rFonts w:eastAsia="Times New Roman" w:cs="Times New Roman"/>
                <w:color w:val="000000"/>
                <w:sz w:val="22"/>
                <w:szCs w:val="22"/>
              </w:rPr>
              <w:t>0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65B71" w14:textId="28BD79E9" w:rsidR="000B325C" w:rsidRPr="008A606F" w:rsidRDefault="000B325C" w:rsidP="00121743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</w:t>
            </w:r>
            <w:r w:rsidR="00D60601">
              <w:rPr>
                <w:rFonts w:eastAsia="Times New Roman" w:cs="Times New Roman"/>
                <w:color w:val="000000"/>
                <w:sz w:val="22"/>
                <w:szCs w:val="22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EF890" w14:textId="5795457A" w:rsidR="000B325C" w:rsidRPr="008A606F" w:rsidRDefault="000B325C" w:rsidP="003A2EB4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</w:t>
            </w:r>
            <w:r w:rsidR="00026246">
              <w:rPr>
                <w:rFonts w:eastAsia="Times New Roman" w:cs="Times New Roman"/>
                <w:color w:val="000000"/>
                <w:sz w:val="22"/>
                <w:szCs w:val="22"/>
              </w:rPr>
              <w:t>82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(0.</w:t>
            </w:r>
            <w:r w:rsidR="00026246">
              <w:rPr>
                <w:rFonts w:eastAsia="Times New Roman" w:cs="Times New Roman"/>
                <w:color w:val="000000"/>
                <w:sz w:val="22"/>
                <w:szCs w:val="22"/>
              </w:rPr>
              <w:t>67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-1.</w:t>
            </w:r>
            <w:r w:rsidR="00026246">
              <w:rPr>
                <w:rFonts w:eastAsia="Times New Roman" w:cs="Times New Roman"/>
                <w:color w:val="000000"/>
                <w:sz w:val="22"/>
                <w:szCs w:val="22"/>
              </w:rPr>
              <w:t>01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25F31" w14:textId="5368850D" w:rsidR="000B325C" w:rsidRPr="008A606F" w:rsidRDefault="000B325C" w:rsidP="003A2EB4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</w:t>
            </w:r>
            <w:r w:rsidR="00026246">
              <w:rPr>
                <w:rFonts w:eastAsia="Times New Roman" w:cs="Times New Roman"/>
                <w:color w:val="000000"/>
                <w:sz w:val="22"/>
                <w:szCs w:val="22"/>
              </w:rPr>
              <w:t>06</w:t>
            </w:r>
          </w:p>
        </w:tc>
      </w:tr>
      <w:tr w:rsidR="006521FB" w:rsidRPr="00EA3937" w14:paraId="3DF6A681" w14:textId="77777777" w:rsidTr="006521FB">
        <w:trPr>
          <w:trHeight w:val="3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C9559" w14:textId="77777777" w:rsidR="000B325C" w:rsidRPr="008A606F" w:rsidRDefault="000B325C" w:rsidP="003A2EB4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Ethnicity--Asian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A68ED" w14:textId="400A65B6" w:rsidR="000B325C" w:rsidRPr="008A606F" w:rsidRDefault="00F5742D" w:rsidP="003A2EB4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0.83</w:t>
            </w:r>
            <w:r w:rsidR="000B325C"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(0.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28</w:t>
            </w:r>
            <w:r w:rsidR="000B325C"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-2.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00</w:t>
            </w:r>
            <w:r w:rsidR="000B325C"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80DA9" w14:textId="77777777" w:rsidR="000B325C" w:rsidRPr="008A606F" w:rsidRDefault="000B325C" w:rsidP="00121743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0E3C3" w14:textId="4A1A9DA5" w:rsidR="000B325C" w:rsidRPr="008A606F" w:rsidRDefault="00D60601" w:rsidP="003A2EB4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0.80</w:t>
            </w:r>
            <w:r w:rsidR="000B325C"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(0.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27</w:t>
            </w:r>
            <w:r w:rsidR="000B325C"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-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1.94</w:t>
            </w:r>
            <w:r w:rsidR="000B325C"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E81BC" w14:textId="560A0F9E" w:rsidR="000B325C" w:rsidRPr="008A606F" w:rsidRDefault="000B325C" w:rsidP="00121743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</w:t>
            </w:r>
            <w:r w:rsidR="00D60601">
              <w:rPr>
                <w:rFonts w:eastAsia="Times New Roman" w:cs="Times New Roman"/>
                <w:color w:val="000000"/>
                <w:sz w:val="22"/>
                <w:szCs w:val="22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3F797" w14:textId="58218A83" w:rsidR="000B325C" w:rsidRPr="008A606F" w:rsidRDefault="00026246" w:rsidP="003A2EB4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0.80</w:t>
            </w:r>
            <w:r w:rsidR="000B325C"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(0.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72</w:t>
            </w:r>
            <w:r w:rsidR="000B325C"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-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1.94</w:t>
            </w:r>
            <w:r w:rsidR="000B325C"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E4415" w14:textId="488F9B06" w:rsidR="000B325C" w:rsidRPr="008A606F" w:rsidRDefault="000B325C" w:rsidP="003A2EB4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</w:t>
            </w:r>
            <w:r w:rsidR="00026246">
              <w:rPr>
                <w:rFonts w:eastAsia="Times New Roman" w:cs="Times New Roman"/>
                <w:color w:val="000000"/>
                <w:sz w:val="22"/>
                <w:szCs w:val="22"/>
              </w:rPr>
              <w:t>66</w:t>
            </w:r>
          </w:p>
        </w:tc>
      </w:tr>
      <w:tr w:rsidR="006521FB" w:rsidRPr="00EA3937" w14:paraId="038F97DF" w14:textId="77777777" w:rsidTr="006521FB">
        <w:trPr>
          <w:trHeight w:val="3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E8AA4" w14:textId="77777777" w:rsidR="000B325C" w:rsidRPr="008A606F" w:rsidRDefault="000B325C" w:rsidP="003A2EB4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Ethnicity--black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97F02" w14:textId="3CC013D8" w:rsidR="000B325C" w:rsidRPr="008A606F" w:rsidRDefault="00F5742D" w:rsidP="003A2EB4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0.83</w:t>
            </w:r>
            <w:r w:rsidR="000B325C"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(0.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19</w:t>
            </w:r>
            <w:r w:rsidR="000B325C"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-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2.54</w:t>
            </w:r>
            <w:r w:rsidR="000B325C"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A49DE" w14:textId="1BA4B004" w:rsidR="000B325C" w:rsidRPr="008A606F" w:rsidRDefault="000B325C" w:rsidP="00121743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</w:t>
            </w:r>
            <w:r w:rsidR="00F5742D">
              <w:rPr>
                <w:rFonts w:eastAsia="Times New Roman" w:cs="Times New Roman"/>
                <w:color w:val="000000"/>
                <w:sz w:val="22"/>
                <w:szCs w:val="22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090D4" w14:textId="391CCD84" w:rsidR="000B325C" w:rsidRPr="008A606F" w:rsidRDefault="00D60601" w:rsidP="003A2EB4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0.83</w:t>
            </w:r>
            <w:r w:rsidR="000B325C"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(0.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19</w:t>
            </w:r>
            <w:r w:rsidR="000B325C"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-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2.53</w:t>
            </w:r>
            <w:r w:rsidR="000B325C"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10448" w14:textId="2A9A9FCF" w:rsidR="000B325C" w:rsidRPr="008A606F" w:rsidRDefault="000B325C" w:rsidP="00121743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</w:t>
            </w:r>
            <w:r w:rsidR="00D60601">
              <w:rPr>
                <w:rFonts w:eastAsia="Times New Roman" w:cs="Times New Roman"/>
                <w:color w:val="000000"/>
                <w:sz w:val="22"/>
                <w:szCs w:val="22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E343E" w14:textId="09B3F54C" w:rsidR="000B325C" w:rsidRPr="008A606F" w:rsidRDefault="00026246" w:rsidP="003A2EB4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0.84</w:t>
            </w:r>
            <w:r w:rsidR="000B325C"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(0.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19</w:t>
            </w:r>
            <w:r w:rsidR="000B325C"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-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2.58</w:t>
            </w:r>
            <w:r w:rsidR="000B325C"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7128D" w14:textId="7D581DBC" w:rsidR="000B325C" w:rsidRPr="008A606F" w:rsidRDefault="000B325C" w:rsidP="003A2EB4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</w:t>
            </w:r>
            <w:r w:rsidR="00026246">
              <w:rPr>
                <w:rFonts w:eastAsia="Times New Roman" w:cs="Times New Roman"/>
                <w:color w:val="000000"/>
                <w:sz w:val="22"/>
                <w:szCs w:val="22"/>
              </w:rPr>
              <w:t>79</w:t>
            </w:r>
          </w:p>
        </w:tc>
      </w:tr>
      <w:tr w:rsidR="006521FB" w:rsidRPr="00EA3937" w14:paraId="477EACA2" w14:textId="77777777" w:rsidTr="006521FB">
        <w:trPr>
          <w:trHeight w:val="320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20806" w14:textId="77777777" w:rsidR="000B325C" w:rsidRPr="008A606F" w:rsidRDefault="000B325C" w:rsidP="003A2EB4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Ethnicity--mixed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AA8FE" w14:textId="247E4609" w:rsidR="000B325C" w:rsidRPr="008A606F" w:rsidRDefault="000B325C" w:rsidP="003A2EB4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1.</w:t>
            </w:r>
            <w:r w:rsidR="00F5742D">
              <w:rPr>
                <w:rFonts w:eastAsia="Times New Roman" w:cs="Times New Roman"/>
                <w:color w:val="000000"/>
                <w:sz w:val="22"/>
                <w:szCs w:val="22"/>
              </w:rPr>
              <w:t>39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(0.3</w:t>
            </w:r>
            <w:r w:rsidR="00F5742D">
              <w:rPr>
                <w:rFonts w:eastAsia="Times New Roman" w:cs="Times New Roman"/>
                <w:color w:val="000000"/>
                <w:sz w:val="22"/>
                <w:szCs w:val="22"/>
              </w:rPr>
              <w:t>1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-</w:t>
            </w:r>
            <w:r w:rsidR="00F5742D">
              <w:rPr>
                <w:rFonts w:eastAsia="Times New Roman" w:cs="Times New Roman"/>
                <w:color w:val="000000"/>
                <w:sz w:val="22"/>
                <w:szCs w:val="22"/>
              </w:rPr>
              <w:t>4.73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1F7CF" w14:textId="2D1A09FB" w:rsidR="000B325C" w:rsidRPr="008A606F" w:rsidRDefault="000B325C" w:rsidP="00121743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0.6</w:t>
            </w:r>
            <w:r w:rsidR="00F5742D">
              <w:rPr>
                <w:rFonts w:eastAsia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C8A60" w14:textId="36D5F2D3" w:rsidR="000B325C" w:rsidRPr="008A606F" w:rsidRDefault="000B325C" w:rsidP="003A2EB4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1.</w:t>
            </w:r>
            <w:r w:rsidR="00D60601">
              <w:rPr>
                <w:rFonts w:eastAsia="Times New Roman" w:cs="Times New Roman"/>
                <w:color w:val="000000"/>
                <w:sz w:val="22"/>
                <w:szCs w:val="22"/>
              </w:rPr>
              <w:t>47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(0.3</w:t>
            </w:r>
            <w:r w:rsidR="00D60601">
              <w:rPr>
                <w:rFonts w:eastAsia="Times New Roman" w:cs="Times New Roman"/>
                <w:color w:val="000000"/>
                <w:sz w:val="22"/>
                <w:szCs w:val="22"/>
              </w:rPr>
              <w:t>3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-</w:t>
            </w:r>
            <w:r w:rsidR="00D60601">
              <w:rPr>
                <w:rFonts w:eastAsia="Times New Roman" w:cs="Times New Roman"/>
                <w:color w:val="000000"/>
                <w:sz w:val="22"/>
                <w:szCs w:val="22"/>
              </w:rPr>
              <w:t>4.97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57E56" w14:textId="6ACFE35D" w:rsidR="000B325C" w:rsidRPr="008A606F" w:rsidRDefault="000B325C" w:rsidP="00121743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</w:t>
            </w:r>
            <w:r w:rsidR="00D60601">
              <w:rPr>
                <w:rFonts w:eastAsia="Times New Roman" w:cs="Times New Roman"/>
                <w:color w:val="000000"/>
                <w:sz w:val="22"/>
                <w:szCs w:val="22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C6DA7" w14:textId="2845C508" w:rsidR="000B325C" w:rsidRPr="008A606F" w:rsidRDefault="000B325C" w:rsidP="003A2EB4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1.</w:t>
            </w:r>
            <w:r w:rsidR="00026246">
              <w:rPr>
                <w:rFonts w:eastAsia="Times New Roman" w:cs="Times New Roman"/>
                <w:color w:val="000000"/>
                <w:sz w:val="22"/>
                <w:szCs w:val="22"/>
              </w:rPr>
              <w:t>45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(0.3</w:t>
            </w:r>
            <w:r w:rsidR="00026246">
              <w:rPr>
                <w:rFonts w:eastAsia="Times New Roman" w:cs="Times New Roman"/>
                <w:color w:val="000000"/>
                <w:sz w:val="22"/>
                <w:szCs w:val="22"/>
              </w:rPr>
              <w:t>2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-</w:t>
            </w:r>
            <w:r w:rsidR="00026246">
              <w:rPr>
                <w:rFonts w:eastAsia="Times New Roman" w:cs="Times New Roman"/>
                <w:color w:val="000000"/>
                <w:sz w:val="22"/>
                <w:szCs w:val="22"/>
              </w:rPr>
              <w:t>4.91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7734A" w14:textId="446613DE" w:rsidR="000B325C" w:rsidRPr="008A606F" w:rsidRDefault="000B325C" w:rsidP="003A2EB4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</w:t>
            </w:r>
            <w:r w:rsidR="00026246">
              <w:rPr>
                <w:rFonts w:eastAsia="Times New Roman" w:cs="Times New Roman"/>
                <w:color w:val="000000"/>
                <w:sz w:val="22"/>
                <w:szCs w:val="22"/>
              </w:rPr>
              <w:t>58</w:t>
            </w:r>
          </w:p>
        </w:tc>
      </w:tr>
      <w:tr w:rsidR="006521FB" w:rsidRPr="00EA3937" w14:paraId="03A8DDE6" w14:textId="77777777" w:rsidTr="006521FB">
        <w:trPr>
          <w:trHeight w:val="32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B19904" w14:textId="77777777" w:rsidR="000B325C" w:rsidRPr="008A606F" w:rsidRDefault="000B325C" w:rsidP="003A2EB4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Ethnicity--other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482A4F" w14:textId="4AA81224" w:rsidR="000B325C" w:rsidRPr="008A606F" w:rsidRDefault="000B325C" w:rsidP="003A2EB4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1.</w:t>
            </w:r>
            <w:r w:rsidR="00F5742D">
              <w:rPr>
                <w:rFonts w:eastAsia="Times New Roman" w:cs="Times New Roman"/>
                <w:color w:val="000000"/>
                <w:sz w:val="22"/>
                <w:szCs w:val="22"/>
              </w:rPr>
              <w:t>25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(0.3</w:t>
            </w:r>
            <w:r w:rsidR="00F5742D">
              <w:rPr>
                <w:rFonts w:eastAsia="Times New Roman" w:cs="Times New Roman"/>
                <w:color w:val="000000"/>
                <w:sz w:val="22"/>
                <w:szCs w:val="22"/>
              </w:rPr>
              <w:t>5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-3.</w:t>
            </w:r>
            <w:r w:rsidR="00F5742D">
              <w:rPr>
                <w:rFonts w:eastAsia="Times New Roman" w:cs="Times New Roman"/>
                <w:color w:val="000000"/>
                <w:sz w:val="22"/>
                <w:szCs w:val="22"/>
              </w:rPr>
              <w:t>48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8BFC34" w14:textId="266AACCD" w:rsidR="000B325C" w:rsidRPr="008A606F" w:rsidRDefault="000B325C" w:rsidP="00121743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</w:t>
            </w:r>
            <w:r w:rsidR="00F5742D">
              <w:rPr>
                <w:rFonts w:eastAsia="Times New Roman" w:cs="Times New Roman"/>
                <w:color w:val="000000"/>
                <w:sz w:val="22"/>
                <w:szCs w:val="22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57391F" w14:textId="26625B53" w:rsidR="000B325C" w:rsidRPr="008A606F" w:rsidRDefault="000B325C" w:rsidP="003A2EB4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1.</w:t>
            </w:r>
            <w:r w:rsidR="00D60601">
              <w:rPr>
                <w:rFonts w:eastAsia="Times New Roman" w:cs="Times New Roman"/>
                <w:color w:val="000000"/>
                <w:sz w:val="22"/>
                <w:szCs w:val="22"/>
              </w:rPr>
              <w:t>26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(0.</w:t>
            </w:r>
            <w:r w:rsidR="00D60601">
              <w:rPr>
                <w:rFonts w:eastAsia="Times New Roman" w:cs="Times New Roman"/>
                <w:color w:val="000000"/>
                <w:sz w:val="22"/>
                <w:szCs w:val="22"/>
              </w:rPr>
              <w:t>36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-3.</w:t>
            </w:r>
            <w:r w:rsidR="00D60601">
              <w:rPr>
                <w:rFonts w:eastAsia="Times New Roman" w:cs="Times New Roman"/>
                <w:color w:val="000000"/>
                <w:sz w:val="22"/>
                <w:szCs w:val="22"/>
              </w:rPr>
              <w:t>50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373933" w14:textId="3B9F9FA4" w:rsidR="000B325C" w:rsidRPr="008A606F" w:rsidRDefault="000B325C" w:rsidP="00121743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</w:t>
            </w:r>
            <w:r w:rsidR="00D60601">
              <w:rPr>
                <w:rFonts w:eastAsia="Times New Roman" w:cs="Times New Roman"/>
                <w:color w:val="000000"/>
                <w:sz w:val="22"/>
                <w:szCs w:val="22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9A1252" w14:textId="3C721E52" w:rsidR="000B325C" w:rsidRPr="008A606F" w:rsidRDefault="000B325C" w:rsidP="003A2EB4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1.</w:t>
            </w:r>
            <w:r w:rsidR="00026246">
              <w:rPr>
                <w:rFonts w:eastAsia="Times New Roman" w:cs="Times New Roman"/>
                <w:color w:val="000000"/>
                <w:sz w:val="22"/>
                <w:szCs w:val="22"/>
              </w:rPr>
              <w:t>26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(0.3</w:t>
            </w:r>
            <w:r w:rsidR="00026246">
              <w:rPr>
                <w:rFonts w:eastAsia="Times New Roman" w:cs="Times New Roman"/>
                <w:color w:val="000000"/>
                <w:sz w:val="22"/>
                <w:szCs w:val="22"/>
              </w:rPr>
              <w:t>6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-3</w:t>
            </w:r>
            <w:r w:rsidR="00026246">
              <w:rPr>
                <w:rFonts w:eastAsia="Times New Roman" w:cs="Times New Roman"/>
                <w:color w:val="000000"/>
                <w:sz w:val="22"/>
                <w:szCs w:val="22"/>
              </w:rPr>
              <w:t>.50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BDC7DA" w14:textId="348B7FD6" w:rsidR="000B325C" w:rsidRPr="008A606F" w:rsidRDefault="000B325C" w:rsidP="003A2EB4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</w:t>
            </w:r>
            <w:r w:rsidR="00026246">
              <w:rPr>
                <w:rFonts w:eastAsia="Times New Roman" w:cs="Times New Roman"/>
                <w:color w:val="000000"/>
                <w:sz w:val="22"/>
                <w:szCs w:val="22"/>
              </w:rPr>
              <w:t>68</w:t>
            </w:r>
          </w:p>
        </w:tc>
      </w:tr>
    </w:tbl>
    <w:p w14:paraId="00558305" w14:textId="77777777" w:rsidR="000B325C" w:rsidRPr="00EA3937" w:rsidRDefault="000B325C" w:rsidP="000B325C">
      <w:pPr>
        <w:rPr>
          <w:sz w:val="22"/>
          <w:szCs w:val="22"/>
        </w:rPr>
      </w:pPr>
    </w:p>
    <w:tbl>
      <w:tblPr>
        <w:tblW w:w="7905" w:type="dxa"/>
        <w:tblLook w:val="04A0" w:firstRow="1" w:lastRow="0" w:firstColumn="1" w:lastColumn="0" w:noHBand="0" w:noVBand="1"/>
      </w:tblPr>
      <w:tblGrid>
        <w:gridCol w:w="1805"/>
        <w:gridCol w:w="823"/>
        <w:gridCol w:w="823"/>
        <w:gridCol w:w="980"/>
        <w:gridCol w:w="823"/>
        <w:gridCol w:w="823"/>
        <w:gridCol w:w="980"/>
        <w:gridCol w:w="878"/>
        <w:gridCol w:w="878"/>
        <w:gridCol w:w="1041"/>
      </w:tblGrid>
      <w:tr w:rsidR="003A2EB4" w:rsidRPr="00EA3937" w14:paraId="06185A9A" w14:textId="77777777" w:rsidTr="003A2EB4">
        <w:trPr>
          <w:trHeight w:val="285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900EB6" w14:textId="77777777" w:rsidR="000B325C" w:rsidRPr="00EA3937" w:rsidRDefault="000B325C" w:rsidP="00B55EA2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091494B" w14:textId="77777777" w:rsidR="000B325C" w:rsidRPr="00EA3937" w:rsidRDefault="000B325C" w:rsidP="003A2EB4">
            <w:pPr>
              <w:rPr>
                <w:rFonts w:eastAsia="Times New Roman" w:cs="Times New Roman"/>
                <w:b/>
                <w:bCs/>
                <w:sz w:val="22"/>
                <w:szCs w:val="22"/>
              </w:rPr>
            </w:pPr>
            <w:r w:rsidRPr="00EA3937">
              <w:rPr>
                <w:rFonts w:eastAsia="Times New Roman" w:cs="Times New Roman"/>
                <w:b/>
                <w:bCs/>
                <w:sz w:val="22"/>
                <w:szCs w:val="22"/>
              </w:rPr>
              <w:t>Model 4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0B576C6" w14:textId="77777777" w:rsidR="000B325C" w:rsidRPr="00EA3937" w:rsidRDefault="000B325C" w:rsidP="003A2EB4">
            <w:pPr>
              <w:rPr>
                <w:rFonts w:eastAsia="Times New Roman" w:cs="Times New Roman"/>
                <w:b/>
                <w:bCs/>
                <w:sz w:val="22"/>
                <w:szCs w:val="22"/>
              </w:rPr>
            </w:pPr>
            <w:r w:rsidRPr="00EA3937">
              <w:rPr>
                <w:rFonts w:eastAsia="Times New Roman" w:cs="Times New Roman"/>
                <w:b/>
                <w:bCs/>
                <w:sz w:val="22"/>
                <w:szCs w:val="22"/>
              </w:rPr>
              <w:t>Model 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C9A4A12" w14:textId="77777777" w:rsidR="000B325C" w:rsidRPr="00EA3937" w:rsidRDefault="000B325C" w:rsidP="003A2EB4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EA3937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Model 6</w:t>
            </w:r>
          </w:p>
        </w:tc>
      </w:tr>
      <w:tr w:rsidR="003A2EB4" w:rsidRPr="00EA3937" w14:paraId="27DC4FB6" w14:textId="77777777" w:rsidTr="003A2EB4">
        <w:trPr>
          <w:trHeight w:val="285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F58730D" w14:textId="77777777" w:rsidR="000B325C" w:rsidRPr="00EA3937" w:rsidRDefault="000B325C" w:rsidP="00B55EA2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2F42A0E6" w14:textId="77777777" w:rsidR="000B325C" w:rsidRPr="00EA3937" w:rsidRDefault="000B325C" w:rsidP="00B55EA2">
            <w:pPr>
              <w:jc w:val="center"/>
              <w:rPr>
                <w:rFonts w:eastAsia="Times New Roman" w:cs="Times New Roman"/>
                <w:b/>
                <w:bCs/>
                <w:sz w:val="22"/>
                <w:szCs w:val="22"/>
              </w:rPr>
            </w:pPr>
            <w:r w:rsidRPr="00EA3937">
              <w:rPr>
                <w:b/>
                <w:bCs/>
                <w:sz w:val="22"/>
                <w:szCs w:val="22"/>
              </w:rPr>
              <w:t>OR (95% CI)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2A23760A" w14:textId="77777777" w:rsidR="000B325C" w:rsidRPr="00EA3937" w:rsidRDefault="000B325C" w:rsidP="00B55EA2">
            <w:pPr>
              <w:jc w:val="center"/>
              <w:rPr>
                <w:rFonts w:eastAsia="Times New Roman" w:cs="Times New Roman"/>
                <w:b/>
                <w:bCs/>
                <w:sz w:val="22"/>
                <w:szCs w:val="22"/>
              </w:rPr>
            </w:pPr>
            <w:r w:rsidRPr="00EA3937">
              <w:rPr>
                <w:b/>
                <w:bCs/>
                <w:sz w:val="22"/>
                <w:szCs w:val="22"/>
              </w:rPr>
              <w:t>p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2D743959" w14:textId="77777777" w:rsidR="000B325C" w:rsidRPr="00EA3937" w:rsidRDefault="000B325C" w:rsidP="00B55EA2">
            <w:pPr>
              <w:jc w:val="center"/>
              <w:rPr>
                <w:rFonts w:eastAsia="Times New Roman" w:cs="Times New Roman"/>
                <w:b/>
                <w:bCs/>
                <w:sz w:val="22"/>
                <w:szCs w:val="22"/>
              </w:rPr>
            </w:pPr>
            <w:r w:rsidRPr="00EA3937">
              <w:rPr>
                <w:b/>
                <w:bCs/>
                <w:sz w:val="22"/>
                <w:szCs w:val="22"/>
              </w:rPr>
              <w:t>OR (95% CI)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5EC8CB65" w14:textId="77777777" w:rsidR="000B325C" w:rsidRPr="00EA3937" w:rsidRDefault="000B325C" w:rsidP="00B55EA2">
            <w:pPr>
              <w:jc w:val="center"/>
              <w:rPr>
                <w:rFonts w:eastAsia="Times New Roman" w:cs="Times New Roman"/>
                <w:b/>
                <w:bCs/>
                <w:sz w:val="22"/>
                <w:szCs w:val="22"/>
              </w:rPr>
            </w:pPr>
            <w:r w:rsidRPr="00EA3937">
              <w:rPr>
                <w:b/>
                <w:bCs/>
                <w:sz w:val="22"/>
                <w:szCs w:val="22"/>
              </w:rPr>
              <w:t>p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582FC725" w14:textId="77777777" w:rsidR="000B325C" w:rsidRPr="00EA3937" w:rsidRDefault="000B325C" w:rsidP="00B55EA2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EA3937">
              <w:rPr>
                <w:b/>
                <w:bCs/>
                <w:sz w:val="22"/>
                <w:szCs w:val="22"/>
              </w:rPr>
              <w:t>OR (95% CI)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3BF7AE08" w14:textId="77777777" w:rsidR="000B325C" w:rsidRPr="00EA3937" w:rsidRDefault="000B325C" w:rsidP="00B55EA2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EA3937">
              <w:rPr>
                <w:b/>
                <w:bCs/>
                <w:sz w:val="22"/>
                <w:szCs w:val="22"/>
              </w:rPr>
              <w:t>p</w:t>
            </w:r>
          </w:p>
        </w:tc>
      </w:tr>
      <w:tr w:rsidR="003A2EB4" w:rsidRPr="00EA3937" w14:paraId="24103192" w14:textId="77777777" w:rsidTr="003A2E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AB4AF" w14:textId="77777777" w:rsidR="000B325C" w:rsidRPr="008A606F" w:rsidRDefault="000B325C" w:rsidP="003A2EB4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NSAIDs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286EC" w14:textId="77777777" w:rsidR="000B325C" w:rsidRPr="008A606F" w:rsidRDefault="000B325C" w:rsidP="003A2EB4">
            <w:pPr>
              <w:rPr>
                <w:rFonts w:eastAsia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EF468" w14:textId="77777777" w:rsidR="000B325C" w:rsidRPr="008A606F" w:rsidRDefault="000B325C" w:rsidP="003A2EB4">
            <w:pPr>
              <w:rPr>
                <w:rFonts w:eastAsia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33077" w14:textId="77777777" w:rsidR="000B325C" w:rsidRPr="008A606F" w:rsidRDefault="000B325C" w:rsidP="003A2EB4">
            <w:pPr>
              <w:rPr>
                <w:rFonts w:eastAsia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73AA4" w14:textId="77777777" w:rsidR="000B325C" w:rsidRPr="008A606F" w:rsidRDefault="000B325C" w:rsidP="003A2EB4">
            <w:pPr>
              <w:rPr>
                <w:rFonts w:eastAsia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1979F" w14:textId="25926A4E" w:rsidR="000B325C" w:rsidRPr="008A606F" w:rsidRDefault="000B325C" w:rsidP="003A2EB4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1.</w:t>
            </w:r>
            <w:r w:rsidR="00C44F29">
              <w:rPr>
                <w:rFonts w:eastAsia="Times New Roman" w:cs="Times New Roman"/>
                <w:color w:val="000000"/>
                <w:sz w:val="22"/>
                <w:szCs w:val="22"/>
              </w:rPr>
              <w:t>74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(1.</w:t>
            </w:r>
            <w:r w:rsidR="00C44F29">
              <w:rPr>
                <w:rFonts w:eastAsia="Times New Roman" w:cs="Times New Roman"/>
                <w:color w:val="000000"/>
                <w:sz w:val="22"/>
                <w:szCs w:val="22"/>
              </w:rPr>
              <w:t>31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-2.</w:t>
            </w:r>
            <w:r w:rsidR="00C44F29">
              <w:rPr>
                <w:rFonts w:eastAsia="Times New Roman" w:cs="Times New Roman"/>
                <w:color w:val="000000"/>
                <w:sz w:val="22"/>
                <w:szCs w:val="22"/>
              </w:rPr>
              <w:t>29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273C5" w14:textId="09E89D88" w:rsidR="000B325C" w:rsidRPr="008A606F" w:rsidRDefault="0072092D" w:rsidP="003A2EB4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72092D">
              <w:rPr>
                <w:rFonts w:eastAsia="Times New Roman" w:cs="Times New Roman"/>
                <w:color w:val="000000"/>
                <w:sz w:val="22"/>
                <w:szCs w:val="22"/>
              </w:rPr>
              <w:t>0.000075</w:t>
            </w:r>
          </w:p>
        </w:tc>
      </w:tr>
      <w:tr w:rsidR="003A2EB4" w:rsidRPr="00EA3937" w14:paraId="63754313" w14:textId="77777777" w:rsidTr="003A2EB4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A8230" w14:textId="77777777" w:rsidR="000B325C" w:rsidRPr="008A606F" w:rsidRDefault="000B325C" w:rsidP="003A2EB4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Paracetamol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11E3C" w14:textId="77777777" w:rsidR="000B325C" w:rsidRPr="008A606F" w:rsidRDefault="000B325C" w:rsidP="003A2EB4">
            <w:pPr>
              <w:rPr>
                <w:rFonts w:eastAsia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1E9D9" w14:textId="77777777" w:rsidR="000B325C" w:rsidRPr="008A606F" w:rsidRDefault="000B325C" w:rsidP="003A2EB4">
            <w:pPr>
              <w:rPr>
                <w:rFonts w:eastAsia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4DBA9" w14:textId="77777777" w:rsidR="000B325C" w:rsidRPr="008A606F" w:rsidRDefault="000B325C" w:rsidP="003A2EB4">
            <w:pPr>
              <w:rPr>
                <w:rFonts w:eastAsia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BB437" w14:textId="77777777" w:rsidR="000B325C" w:rsidRPr="008A606F" w:rsidRDefault="000B325C" w:rsidP="003A2EB4">
            <w:pPr>
              <w:rPr>
                <w:rFonts w:eastAsia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D894F" w14:textId="5AB46B0D" w:rsidR="000B325C" w:rsidRPr="008A606F" w:rsidRDefault="00C44F29" w:rsidP="003A2EB4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</w:t>
            </w:r>
            <w:r w:rsidR="000B325C"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.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97</w:t>
            </w:r>
            <w:r w:rsidR="000B325C"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(0.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71</w:t>
            </w:r>
            <w:r w:rsidR="000B325C"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-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1</w:t>
            </w:r>
            <w:r w:rsidR="000B325C"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.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31</w:t>
            </w:r>
            <w:r w:rsidR="000B325C"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961AE" w14:textId="0C476E08" w:rsidR="000B325C" w:rsidRPr="008A606F" w:rsidRDefault="000B325C" w:rsidP="003A2EB4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0.8</w:t>
            </w:r>
            <w:r w:rsidR="00C44F29">
              <w:rPr>
                <w:rFonts w:eastAsia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3A2EB4" w:rsidRPr="00EA3937" w14:paraId="5E2FADD0" w14:textId="77777777" w:rsidTr="003A2EB4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B1B34" w14:textId="77777777" w:rsidR="000B325C" w:rsidRPr="008A606F" w:rsidRDefault="000B325C" w:rsidP="003A2EB4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Opioids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F518F" w14:textId="77777777" w:rsidR="000B325C" w:rsidRPr="008A606F" w:rsidRDefault="000B325C" w:rsidP="003A2EB4">
            <w:pPr>
              <w:rPr>
                <w:rFonts w:eastAsia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8D994" w14:textId="77777777" w:rsidR="000B325C" w:rsidRPr="008A606F" w:rsidRDefault="000B325C" w:rsidP="003A2EB4">
            <w:pPr>
              <w:rPr>
                <w:rFonts w:eastAsia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FDBB5" w14:textId="77777777" w:rsidR="000B325C" w:rsidRPr="008A606F" w:rsidRDefault="000B325C" w:rsidP="003A2EB4">
            <w:pPr>
              <w:rPr>
                <w:rFonts w:eastAsia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C7988" w14:textId="77777777" w:rsidR="000B325C" w:rsidRPr="008A606F" w:rsidRDefault="000B325C" w:rsidP="003A2EB4">
            <w:pPr>
              <w:rPr>
                <w:rFonts w:eastAsia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F3AE3" w14:textId="0A8E0ECF" w:rsidR="000B325C" w:rsidRPr="008A606F" w:rsidRDefault="00C44F29" w:rsidP="003A2EB4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2</w:t>
            </w:r>
            <w:r w:rsidR="000B325C"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.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56</w:t>
            </w:r>
            <w:r w:rsidR="000B325C"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(0.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44</w:t>
            </w:r>
            <w:r w:rsidR="000B325C"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-1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4</w:t>
            </w:r>
            <w:r w:rsidR="000B325C"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.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59</w:t>
            </w:r>
            <w:r w:rsidR="000B325C"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2E032" w14:textId="3CE6130B" w:rsidR="000B325C" w:rsidRPr="008A606F" w:rsidRDefault="000B325C" w:rsidP="003A2EB4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</w:t>
            </w:r>
            <w:r w:rsidR="00C44F29">
              <w:rPr>
                <w:rFonts w:eastAsia="Times New Roman" w:cs="Times New Roman"/>
                <w:color w:val="000000"/>
                <w:sz w:val="22"/>
                <w:szCs w:val="22"/>
              </w:rPr>
              <w:t>27</w:t>
            </w:r>
          </w:p>
        </w:tc>
      </w:tr>
      <w:tr w:rsidR="003A2EB4" w:rsidRPr="00EA3937" w14:paraId="1350206C" w14:textId="77777777" w:rsidTr="003A2EB4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BE19F" w14:textId="77777777" w:rsidR="000B325C" w:rsidRPr="008A606F" w:rsidRDefault="000B325C" w:rsidP="003A2EB4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Anti-depressants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B8188" w14:textId="145F70D9" w:rsidR="000B325C" w:rsidRPr="008A606F" w:rsidRDefault="000B325C" w:rsidP="003A2EB4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1.</w:t>
            </w:r>
            <w:r w:rsidR="00DB46DE">
              <w:rPr>
                <w:rFonts w:eastAsia="Times New Roman" w:cs="Times New Roman"/>
                <w:color w:val="000000"/>
                <w:sz w:val="22"/>
                <w:szCs w:val="22"/>
              </w:rPr>
              <w:t>41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(0.9</w:t>
            </w:r>
            <w:r w:rsidR="00DB46DE">
              <w:rPr>
                <w:rFonts w:eastAsia="Times New Roman" w:cs="Times New Roman"/>
                <w:color w:val="000000"/>
                <w:sz w:val="22"/>
                <w:szCs w:val="22"/>
              </w:rPr>
              <w:t>4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-</w:t>
            </w:r>
            <w:r w:rsidR="00DB46DE">
              <w:rPr>
                <w:rFonts w:eastAsia="Times New Roman" w:cs="Times New Roman"/>
                <w:color w:val="000000"/>
                <w:sz w:val="22"/>
                <w:szCs w:val="22"/>
              </w:rPr>
              <w:t>2.08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5000B" w14:textId="400CF2A2" w:rsidR="000B325C" w:rsidRPr="008A606F" w:rsidRDefault="000B325C" w:rsidP="003A2EB4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</w:t>
            </w:r>
            <w:r w:rsidR="00DB46DE">
              <w:rPr>
                <w:rFonts w:eastAsia="Times New Roman" w:cs="Times New Roman"/>
                <w:color w:val="000000"/>
                <w:sz w:val="22"/>
                <w:szCs w:val="22"/>
              </w:rPr>
              <w:t>09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F8455" w14:textId="77777777" w:rsidR="000B325C" w:rsidRPr="008A606F" w:rsidRDefault="000B325C" w:rsidP="003A2EB4">
            <w:pPr>
              <w:rPr>
                <w:rFonts w:eastAsia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47EA7" w14:textId="77777777" w:rsidR="000B325C" w:rsidRPr="008A606F" w:rsidRDefault="000B325C" w:rsidP="003A2EB4">
            <w:pPr>
              <w:rPr>
                <w:rFonts w:eastAsia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BBB57" w14:textId="7CA7A8D9" w:rsidR="000B325C" w:rsidRPr="008A606F" w:rsidRDefault="000B325C" w:rsidP="003A2EB4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1.</w:t>
            </w:r>
            <w:r w:rsidR="00C44F29">
              <w:rPr>
                <w:rFonts w:eastAsia="Times New Roman" w:cs="Times New Roman"/>
                <w:color w:val="000000"/>
                <w:sz w:val="22"/>
                <w:szCs w:val="22"/>
              </w:rPr>
              <w:t>41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(0.</w:t>
            </w:r>
            <w:r w:rsidR="00C44F29">
              <w:rPr>
                <w:rFonts w:eastAsia="Times New Roman" w:cs="Times New Roman"/>
                <w:color w:val="000000"/>
                <w:sz w:val="22"/>
                <w:szCs w:val="22"/>
              </w:rPr>
              <w:t>92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-</w:t>
            </w:r>
            <w:r w:rsidR="00C44F29">
              <w:rPr>
                <w:rFonts w:eastAsia="Times New Roman" w:cs="Times New Roman"/>
                <w:color w:val="000000"/>
                <w:sz w:val="22"/>
                <w:szCs w:val="22"/>
              </w:rPr>
              <w:t>2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.</w:t>
            </w:r>
            <w:r w:rsidR="00C44F29">
              <w:rPr>
                <w:rFonts w:eastAsia="Times New Roman" w:cs="Times New Roman"/>
                <w:color w:val="000000"/>
                <w:sz w:val="22"/>
                <w:szCs w:val="22"/>
              </w:rPr>
              <w:t>09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EB706" w14:textId="282DD963" w:rsidR="000B325C" w:rsidRPr="008A606F" w:rsidRDefault="000B325C" w:rsidP="003A2EB4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</w:t>
            </w:r>
            <w:r w:rsidR="00C44F29">
              <w:rPr>
                <w:rFonts w:eastAsia="Times New Roman" w:cs="Times New Roman"/>
                <w:color w:val="000000"/>
                <w:sz w:val="22"/>
                <w:szCs w:val="22"/>
              </w:rPr>
              <w:t>10</w:t>
            </w:r>
          </w:p>
        </w:tc>
      </w:tr>
      <w:tr w:rsidR="003A2EB4" w:rsidRPr="00EA3937" w14:paraId="37E6D454" w14:textId="77777777" w:rsidTr="003A2EB4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88E67" w14:textId="77777777" w:rsidR="000B325C" w:rsidRPr="00EA3937" w:rsidRDefault="000B325C" w:rsidP="003A2EB4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Pregabalin/</w:t>
            </w:r>
          </w:p>
          <w:p w14:paraId="717BBD9D" w14:textId="77777777" w:rsidR="000B325C" w:rsidRPr="008A606F" w:rsidRDefault="000B325C" w:rsidP="003A2EB4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Gabapentin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612B8" w14:textId="77777777" w:rsidR="000B325C" w:rsidRPr="008A606F" w:rsidRDefault="000B325C" w:rsidP="003A2EB4">
            <w:pPr>
              <w:rPr>
                <w:rFonts w:eastAsia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8D8DC" w14:textId="77777777" w:rsidR="000B325C" w:rsidRPr="008A606F" w:rsidRDefault="000B325C" w:rsidP="003A2EB4">
            <w:pPr>
              <w:rPr>
                <w:rFonts w:eastAsia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45CB8" w14:textId="3789D476" w:rsidR="000B325C" w:rsidRPr="008A606F" w:rsidRDefault="000B325C" w:rsidP="003A2EB4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1.2</w:t>
            </w:r>
            <w:r w:rsidR="00DB46DE">
              <w:rPr>
                <w:rFonts w:eastAsia="Times New Roman" w:cs="Times New Roman"/>
                <w:color w:val="000000"/>
                <w:sz w:val="22"/>
                <w:szCs w:val="22"/>
              </w:rPr>
              <w:t>3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(0.</w:t>
            </w:r>
            <w:r w:rsidR="00DB46DE">
              <w:rPr>
                <w:rFonts w:eastAsia="Times New Roman" w:cs="Times New Roman"/>
                <w:color w:val="000000"/>
                <w:sz w:val="22"/>
                <w:szCs w:val="22"/>
              </w:rPr>
              <w:t>06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-8.</w:t>
            </w:r>
            <w:r w:rsidR="00DB46DE">
              <w:rPr>
                <w:rFonts w:eastAsia="Times New Roman" w:cs="Times New Roman"/>
                <w:color w:val="000000"/>
                <w:sz w:val="22"/>
                <w:szCs w:val="22"/>
              </w:rPr>
              <w:t>33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5CECB" w14:textId="0430E431" w:rsidR="000B325C" w:rsidRPr="008A606F" w:rsidRDefault="000B325C" w:rsidP="003A2EB4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0.8</w:t>
            </w:r>
            <w:r w:rsidR="00DB46DE">
              <w:rPr>
                <w:rFonts w:eastAsia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B1451" w14:textId="74A380C2" w:rsidR="000B325C" w:rsidRPr="008A606F" w:rsidRDefault="000B325C" w:rsidP="003A2EB4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</w:t>
            </w:r>
            <w:r w:rsidR="00C44F29">
              <w:rPr>
                <w:rFonts w:eastAsia="Times New Roman" w:cs="Times New Roman"/>
                <w:color w:val="000000"/>
                <w:sz w:val="22"/>
                <w:szCs w:val="22"/>
              </w:rPr>
              <w:t>52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(0.0</w:t>
            </w:r>
            <w:r w:rsidR="00C44F29">
              <w:rPr>
                <w:rFonts w:eastAsia="Times New Roman" w:cs="Times New Roman"/>
                <w:color w:val="000000"/>
                <w:sz w:val="22"/>
                <w:szCs w:val="22"/>
              </w:rPr>
              <w:t>2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-</w:t>
            </w:r>
            <w:r w:rsidR="00C44F29">
              <w:rPr>
                <w:rFonts w:eastAsia="Times New Roman" w:cs="Times New Roman"/>
                <w:color w:val="000000"/>
                <w:sz w:val="22"/>
                <w:szCs w:val="22"/>
              </w:rPr>
              <w:t>4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.</w:t>
            </w:r>
            <w:r w:rsidR="00C44F29">
              <w:rPr>
                <w:rFonts w:eastAsia="Times New Roman" w:cs="Times New Roman"/>
                <w:color w:val="000000"/>
                <w:sz w:val="22"/>
                <w:szCs w:val="22"/>
              </w:rPr>
              <w:t>3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747B6" w14:textId="44C89B68" w:rsidR="000B325C" w:rsidRPr="008A606F" w:rsidRDefault="000B325C" w:rsidP="003A2EB4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</w:t>
            </w:r>
            <w:r w:rsidR="00C44F29">
              <w:rPr>
                <w:rFonts w:eastAsia="Times New Roman" w:cs="Times New Roman"/>
                <w:color w:val="000000"/>
                <w:sz w:val="22"/>
                <w:szCs w:val="22"/>
              </w:rPr>
              <w:t>60</w:t>
            </w:r>
          </w:p>
        </w:tc>
      </w:tr>
      <w:tr w:rsidR="003A2EB4" w:rsidRPr="00EA3937" w14:paraId="09192991" w14:textId="77777777" w:rsidTr="003A2EB4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C71BC" w14:textId="77777777" w:rsidR="000B325C" w:rsidRPr="008A606F" w:rsidRDefault="000B325C" w:rsidP="003A2EB4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Age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3FD42" w14:textId="3507B549" w:rsidR="000B325C" w:rsidRPr="008A606F" w:rsidRDefault="000B325C" w:rsidP="003A2EB4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0.99 (0.9</w:t>
            </w:r>
            <w:r w:rsidR="00DB46DE">
              <w:rPr>
                <w:rFonts w:eastAsia="Times New Roman" w:cs="Times New Roman"/>
                <w:color w:val="000000"/>
                <w:sz w:val="22"/>
                <w:szCs w:val="22"/>
              </w:rPr>
              <w:t>8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-1.0</w:t>
            </w:r>
            <w:r w:rsidR="00DB46DE">
              <w:rPr>
                <w:rFonts w:eastAsia="Times New Roman" w:cs="Times New Roman"/>
                <w:color w:val="000000"/>
                <w:sz w:val="22"/>
                <w:szCs w:val="22"/>
              </w:rPr>
              <w:t>0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79D27" w14:textId="23D2B614" w:rsidR="000B325C" w:rsidRPr="008A606F" w:rsidRDefault="000B325C" w:rsidP="003A2EB4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</w:t>
            </w:r>
            <w:r w:rsidR="00026246">
              <w:rPr>
                <w:rFonts w:eastAsia="Times New Roman" w:cs="Times New Roman"/>
                <w:color w:val="000000"/>
                <w:sz w:val="22"/>
                <w:szCs w:val="22"/>
              </w:rPr>
              <w:t>18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4A248" w14:textId="691D3F72" w:rsidR="000B325C" w:rsidRPr="008A606F" w:rsidRDefault="000B325C" w:rsidP="003A2EB4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0.99 (0.98-1.0</w:t>
            </w:r>
            <w:r w:rsidR="00DB46DE">
              <w:rPr>
                <w:rFonts w:eastAsia="Times New Roman" w:cs="Times New Roman"/>
                <w:color w:val="000000"/>
                <w:sz w:val="22"/>
                <w:szCs w:val="22"/>
              </w:rPr>
              <w:t>0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7814" w14:textId="0B73250A" w:rsidR="000B325C" w:rsidRPr="008A606F" w:rsidRDefault="000B325C" w:rsidP="003A2EB4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</w:t>
            </w:r>
            <w:r w:rsidR="00DB46DE">
              <w:rPr>
                <w:rFonts w:eastAsia="Times New Roman" w:cs="Times New Roman"/>
                <w:color w:val="000000"/>
                <w:sz w:val="22"/>
                <w:szCs w:val="22"/>
              </w:rPr>
              <w:t>1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55B86" w14:textId="77777777" w:rsidR="000B325C" w:rsidRPr="008A606F" w:rsidRDefault="000B325C" w:rsidP="003A2EB4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0.99 (0.98-1.01)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50FBA" w14:textId="542634ED" w:rsidR="000B325C" w:rsidRPr="008A606F" w:rsidRDefault="000B325C" w:rsidP="003A2EB4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</w:t>
            </w:r>
            <w:r w:rsidR="00C44F29">
              <w:rPr>
                <w:rFonts w:eastAsia="Times New Roman" w:cs="Times New Roman"/>
                <w:color w:val="000000"/>
                <w:sz w:val="22"/>
                <w:szCs w:val="22"/>
              </w:rPr>
              <w:t>36</w:t>
            </w:r>
          </w:p>
        </w:tc>
      </w:tr>
      <w:tr w:rsidR="003A2EB4" w:rsidRPr="00EA3937" w14:paraId="6E0F2E4A" w14:textId="77777777" w:rsidTr="003A2EB4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C4EBC" w14:textId="5ADDA7D6" w:rsidR="000B325C" w:rsidRPr="008A606F" w:rsidRDefault="00F5742D" w:rsidP="003A2EB4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53878" w14:textId="09691BB3" w:rsidR="000B325C" w:rsidRPr="008A606F" w:rsidRDefault="000B325C" w:rsidP="003A2EB4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</w:t>
            </w:r>
            <w:r w:rsidR="00DB46DE">
              <w:rPr>
                <w:rFonts w:eastAsia="Times New Roman" w:cs="Times New Roman"/>
                <w:color w:val="000000"/>
                <w:sz w:val="22"/>
                <w:szCs w:val="22"/>
              </w:rPr>
              <w:t>84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(0.</w:t>
            </w:r>
            <w:r w:rsidR="00DB46DE">
              <w:rPr>
                <w:rFonts w:eastAsia="Times New Roman" w:cs="Times New Roman"/>
                <w:color w:val="000000"/>
                <w:sz w:val="22"/>
                <w:szCs w:val="22"/>
              </w:rPr>
              <w:t>68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-1.</w:t>
            </w:r>
            <w:r w:rsidR="00DB46DE">
              <w:rPr>
                <w:rFonts w:eastAsia="Times New Roman" w:cs="Times New Roman"/>
                <w:color w:val="000000"/>
                <w:sz w:val="22"/>
                <w:szCs w:val="22"/>
              </w:rPr>
              <w:t>03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439F2" w14:textId="21CF86A6" w:rsidR="000B325C" w:rsidRPr="008A606F" w:rsidRDefault="000B325C" w:rsidP="003A2EB4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</w:t>
            </w:r>
            <w:r w:rsidR="00026246">
              <w:rPr>
                <w:rFonts w:eastAsia="Times New Roman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FD766" w14:textId="5015A784" w:rsidR="000B325C" w:rsidRPr="008A606F" w:rsidRDefault="000B325C" w:rsidP="003A2EB4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</w:t>
            </w:r>
            <w:r w:rsidR="00DB46DE">
              <w:rPr>
                <w:rFonts w:eastAsia="Times New Roman" w:cs="Times New Roman"/>
                <w:color w:val="000000"/>
                <w:sz w:val="22"/>
                <w:szCs w:val="22"/>
              </w:rPr>
              <w:t>82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(0.</w:t>
            </w:r>
            <w:r w:rsidR="00DB46DE">
              <w:rPr>
                <w:rFonts w:eastAsia="Times New Roman" w:cs="Times New Roman"/>
                <w:color w:val="000000"/>
                <w:sz w:val="22"/>
                <w:szCs w:val="22"/>
              </w:rPr>
              <w:t>67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-1.</w:t>
            </w:r>
            <w:r w:rsidR="00DB46DE">
              <w:rPr>
                <w:rFonts w:eastAsia="Times New Roman" w:cs="Times New Roman"/>
                <w:color w:val="000000"/>
                <w:sz w:val="22"/>
                <w:szCs w:val="22"/>
              </w:rPr>
              <w:t>01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73FC4" w14:textId="3A11F5C3" w:rsidR="000B325C" w:rsidRPr="008A606F" w:rsidRDefault="000B325C" w:rsidP="003A2EB4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</w:t>
            </w:r>
            <w:r w:rsidR="00DB46DE">
              <w:rPr>
                <w:rFonts w:eastAsia="Times New Roman" w:cs="Times New Roman"/>
                <w:color w:val="000000"/>
                <w:sz w:val="22"/>
                <w:szCs w:val="22"/>
              </w:rPr>
              <w:t>06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628A0" w14:textId="06D187F4" w:rsidR="000B325C" w:rsidRPr="008A606F" w:rsidRDefault="000B325C" w:rsidP="003A2EB4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</w:t>
            </w:r>
            <w:r w:rsidR="00C44F29">
              <w:rPr>
                <w:rFonts w:eastAsia="Times New Roman" w:cs="Times New Roman"/>
                <w:color w:val="000000"/>
                <w:sz w:val="22"/>
                <w:szCs w:val="22"/>
              </w:rPr>
              <w:t>86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(0.7</w:t>
            </w:r>
            <w:r w:rsidR="00C44F29">
              <w:rPr>
                <w:rFonts w:eastAsia="Times New Roman" w:cs="Times New Roman"/>
                <w:color w:val="000000"/>
                <w:sz w:val="22"/>
                <w:szCs w:val="22"/>
              </w:rPr>
              <w:t>0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-1.0</w:t>
            </w:r>
            <w:r w:rsidR="00C44F29">
              <w:rPr>
                <w:rFonts w:eastAsia="Times New Roman" w:cs="Times New Roman"/>
                <w:color w:val="000000"/>
                <w:sz w:val="22"/>
                <w:szCs w:val="22"/>
              </w:rPr>
              <w:t>6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18DF1" w14:textId="483BC9C9" w:rsidR="000B325C" w:rsidRPr="008A606F" w:rsidRDefault="000B325C" w:rsidP="003A2EB4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</w:t>
            </w:r>
            <w:r w:rsidR="00C44F29">
              <w:rPr>
                <w:rFonts w:eastAsia="Times New Roman" w:cs="Times New Roman"/>
                <w:color w:val="000000"/>
                <w:sz w:val="22"/>
                <w:szCs w:val="22"/>
              </w:rPr>
              <w:t>16</w:t>
            </w:r>
          </w:p>
        </w:tc>
      </w:tr>
      <w:tr w:rsidR="003A2EB4" w:rsidRPr="00EA3937" w14:paraId="3E72A006" w14:textId="77777777" w:rsidTr="003A2EB4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FC19F" w14:textId="77777777" w:rsidR="000B325C" w:rsidRPr="008A606F" w:rsidRDefault="000B325C" w:rsidP="003A2EB4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Ethnicity--Asian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3CA99" w14:textId="75FF3261" w:rsidR="000B325C" w:rsidRPr="008A606F" w:rsidRDefault="000B325C" w:rsidP="003A2EB4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1.</w:t>
            </w:r>
            <w:r w:rsidR="00DB46DE">
              <w:rPr>
                <w:rFonts w:eastAsia="Times New Roman" w:cs="Times New Roman"/>
                <w:color w:val="000000"/>
                <w:sz w:val="22"/>
                <w:szCs w:val="22"/>
              </w:rPr>
              <w:t>82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(0.</w:t>
            </w:r>
            <w:r w:rsidR="00DB46DE">
              <w:rPr>
                <w:rFonts w:eastAsia="Times New Roman" w:cs="Times New Roman"/>
                <w:color w:val="000000"/>
                <w:sz w:val="22"/>
                <w:szCs w:val="22"/>
              </w:rPr>
              <w:t>28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-</w:t>
            </w:r>
            <w:r w:rsidR="00DB46DE">
              <w:rPr>
                <w:rFonts w:eastAsia="Times New Roman" w:cs="Times New Roman"/>
                <w:color w:val="000000"/>
                <w:sz w:val="22"/>
                <w:szCs w:val="22"/>
              </w:rPr>
              <w:t>1.98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0479F" w14:textId="127868C5" w:rsidR="000B325C" w:rsidRPr="008A606F" w:rsidRDefault="000B325C" w:rsidP="003A2EB4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</w:t>
            </w:r>
            <w:r w:rsidR="00026246">
              <w:rPr>
                <w:rFonts w:eastAsia="Times New Roman" w:cs="Times New Roman"/>
                <w:color w:val="000000"/>
                <w:sz w:val="22"/>
                <w:szCs w:val="22"/>
              </w:rPr>
              <w:t>69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851F0" w14:textId="6B435DB6" w:rsidR="000B325C" w:rsidRPr="008A606F" w:rsidRDefault="00DB46DE" w:rsidP="003A2EB4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</w:t>
            </w:r>
            <w:r w:rsidR="000B325C"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.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80</w:t>
            </w:r>
            <w:r w:rsidR="000B325C"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(0.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2</w:t>
            </w:r>
            <w:r w:rsidR="000B325C"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7-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1</w:t>
            </w:r>
            <w:r w:rsidR="000B325C"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.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93</w:t>
            </w:r>
            <w:r w:rsidR="000B325C"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C4059" w14:textId="6BCE561A" w:rsidR="000B325C" w:rsidRPr="008A606F" w:rsidRDefault="000B325C" w:rsidP="003A2EB4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</w:t>
            </w:r>
            <w:r w:rsidR="00DB46DE">
              <w:rPr>
                <w:rFonts w:eastAsia="Times New Roman" w:cs="Times New Roman"/>
                <w:color w:val="000000"/>
                <w:sz w:val="22"/>
                <w:szCs w:val="22"/>
              </w:rPr>
              <w:t>66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D8036" w14:textId="241D95C7" w:rsidR="000B325C" w:rsidRPr="008A606F" w:rsidRDefault="00C44F29" w:rsidP="003A2EB4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</w:t>
            </w:r>
            <w:r w:rsidR="000B325C"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.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85</w:t>
            </w:r>
            <w:r w:rsidR="000B325C"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(0.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29</w:t>
            </w:r>
            <w:r w:rsidR="000B325C"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-2.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05</w:t>
            </w:r>
            <w:r w:rsidR="000B325C"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C3DFB" w14:textId="29CF9D6E" w:rsidR="000B325C" w:rsidRPr="008A606F" w:rsidRDefault="000B325C" w:rsidP="003A2EB4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</w:t>
            </w:r>
            <w:r w:rsidR="00C44F29">
              <w:rPr>
                <w:rFonts w:eastAsia="Times New Roman" w:cs="Times New Roman"/>
                <w:color w:val="000000"/>
                <w:sz w:val="22"/>
                <w:szCs w:val="22"/>
              </w:rPr>
              <w:t>74</w:t>
            </w:r>
          </w:p>
        </w:tc>
      </w:tr>
      <w:tr w:rsidR="003A2EB4" w:rsidRPr="00EA3937" w14:paraId="3FD86739" w14:textId="77777777" w:rsidTr="003A2EB4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1D7DA" w14:textId="77777777" w:rsidR="000B325C" w:rsidRPr="008A606F" w:rsidRDefault="000B325C" w:rsidP="003A2EB4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Ethnicity--black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29F97" w14:textId="2CF9C1EA" w:rsidR="000B325C" w:rsidRPr="008A606F" w:rsidRDefault="000B325C" w:rsidP="003A2EB4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</w:t>
            </w:r>
            <w:r w:rsidR="00DB46DE">
              <w:rPr>
                <w:rFonts w:eastAsia="Times New Roman" w:cs="Times New Roman"/>
                <w:color w:val="000000"/>
                <w:sz w:val="22"/>
                <w:szCs w:val="22"/>
              </w:rPr>
              <w:t>.85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(0.</w:t>
            </w:r>
            <w:r w:rsidR="00DB46DE">
              <w:rPr>
                <w:rFonts w:eastAsia="Times New Roman" w:cs="Times New Roman"/>
                <w:color w:val="000000"/>
                <w:sz w:val="22"/>
                <w:szCs w:val="22"/>
              </w:rPr>
              <w:t>20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-</w:t>
            </w:r>
            <w:r w:rsidR="00DB46DE">
              <w:rPr>
                <w:rFonts w:eastAsia="Times New Roman" w:cs="Times New Roman"/>
                <w:color w:val="000000"/>
                <w:sz w:val="22"/>
                <w:szCs w:val="22"/>
              </w:rPr>
              <w:t>2.59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10BB8" w14:textId="7D48D675" w:rsidR="000B325C" w:rsidRPr="008A606F" w:rsidRDefault="000B325C" w:rsidP="003A2EB4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</w:t>
            </w:r>
            <w:r w:rsidR="00026246">
              <w:rPr>
                <w:rFonts w:eastAsia="Times New Roman" w:cs="Times New Roman"/>
                <w:color w:val="000000"/>
                <w:sz w:val="22"/>
                <w:szCs w:val="22"/>
              </w:rPr>
              <w:t>79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B5D99" w14:textId="1E48E192" w:rsidR="000B325C" w:rsidRPr="008A606F" w:rsidRDefault="00DB46DE" w:rsidP="003A2EB4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0.84</w:t>
            </w:r>
            <w:r w:rsidR="000B325C"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(0.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19</w:t>
            </w:r>
            <w:r w:rsidR="000B325C"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-2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.57</w:t>
            </w:r>
            <w:r w:rsidR="000B325C"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28E06" w14:textId="6329A6AB" w:rsidR="000B325C" w:rsidRPr="008A606F" w:rsidRDefault="000B325C" w:rsidP="003A2EB4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</w:t>
            </w:r>
            <w:r w:rsidR="00DB46DE">
              <w:rPr>
                <w:rFonts w:eastAsia="Times New Roman" w:cs="Times New Roman"/>
                <w:color w:val="000000"/>
                <w:sz w:val="22"/>
                <w:szCs w:val="22"/>
              </w:rPr>
              <w:t>78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F550B" w14:textId="6E3E64FB" w:rsidR="000B325C" w:rsidRPr="008A606F" w:rsidRDefault="00C44F29" w:rsidP="003A2EB4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0.84</w:t>
            </w:r>
            <w:r w:rsidR="000B325C"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(0.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19</w:t>
            </w:r>
            <w:r w:rsidR="000B325C"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-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2</w:t>
            </w:r>
            <w:r w:rsidR="000B325C"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.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57</w:t>
            </w:r>
            <w:r w:rsidR="000B325C"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E712C" w14:textId="53721895" w:rsidR="000B325C" w:rsidRPr="008A606F" w:rsidRDefault="000B325C" w:rsidP="003A2EB4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</w:t>
            </w:r>
            <w:r w:rsidR="00C44F29">
              <w:rPr>
                <w:rFonts w:eastAsia="Times New Roman" w:cs="Times New Roman"/>
                <w:color w:val="000000"/>
                <w:sz w:val="22"/>
                <w:szCs w:val="22"/>
              </w:rPr>
              <w:t>78</w:t>
            </w:r>
          </w:p>
        </w:tc>
      </w:tr>
      <w:tr w:rsidR="003A2EB4" w:rsidRPr="00EA3937" w14:paraId="7B0D699F" w14:textId="77777777" w:rsidTr="003A2EB4">
        <w:trPr>
          <w:trHeight w:val="285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CBF0F" w14:textId="77777777" w:rsidR="000B325C" w:rsidRPr="008A606F" w:rsidRDefault="000B325C" w:rsidP="003A2EB4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Ethnicity--mixed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A9BFB" w14:textId="5EB52441" w:rsidR="000B325C" w:rsidRPr="008A606F" w:rsidRDefault="000B325C" w:rsidP="003A2EB4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1.</w:t>
            </w:r>
            <w:r w:rsidR="00DB46DE">
              <w:rPr>
                <w:rFonts w:eastAsia="Times New Roman" w:cs="Times New Roman"/>
                <w:color w:val="000000"/>
                <w:sz w:val="22"/>
                <w:szCs w:val="22"/>
              </w:rPr>
              <w:t>49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(0.3</w:t>
            </w:r>
            <w:r w:rsidR="00DB46DE">
              <w:rPr>
                <w:rFonts w:eastAsia="Times New Roman" w:cs="Times New Roman"/>
                <w:color w:val="000000"/>
                <w:sz w:val="22"/>
                <w:szCs w:val="22"/>
              </w:rPr>
              <w:t>3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-5.</w:t>
            </w:r>
            <w:r w:rsidR="00DB46DE">
              <w:rPr>
                <w:rFonts w:eastAsia="Times New Roman" w:cs="Times New Roman"/>
                <w:color w:val="000000"/>
                <w:sz w:val="22"/>
                <w:szCs w:val="22"/>
              </w:rPr>
              <w:t>03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EDE01" w14:textId="54F3EA66" w:rsidR="000B325C" w:rsidRPr="008A606F" w:rsidRDefault="000B325C" w:rsidP="003A2EB4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</w:t>
            </w:r>
            <w:r w:rsidR="00026246">
              <w:rPr>
                <w:rFonts w:eastAsia="Times New Roman" w:cs="Times New Roman"/>
                <w:color w:val="000000"/>
                <w:sz w:val="22"/>
                <w:szCs w:val="22"/>
              </w:rPr>
              <w:t>55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77C78" w14:textId="71AC3CEE" w:rsidR="000B325C" w:rsidRPr="008A606F" w:rsidRDefault="000B325C" w:rsidP="003A2EB4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1.</w:t>
            </w:r>
            <w:r w:rsidR="00DB46DE">
              <w:rPr>
                <w:rFonts w:eastAsia="Times New Roman" w:cs="Times New Roman"/>
                <w:color w:val="000000"/>
                <w:sz w:val="22"/>
                <w:szCs w:val="22"/>
              </w:rPr>
              <w:t>45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(0.3</w:t>
            </w:r>
            <w:r w:rsidR="00DB46DE">
              <w:rPr>
                <w:rFonts w:eastAsia="Times New Roman" w:cs="Times New Roman"/>
                <w:color w:val="000000"/>
                <w:sz w:val="22"/>
                <w:szCs w:val="22"/>
              </w:rPr>
              <w:t>2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-</w:t>
            </w:r>
            <w:r w:rsidR="00DB46DE">
              <w:rPr>
                <w:rFonts w:eastAsia="Times New Roman" w:cs="Times New Roman"/>
                <w:color w:val="000000"/>
                <w:sz w:val="22"/>
                <w:szCs w:val="22"/>
              </w:rPr>
              <w:t>4.89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ED29A" w14:textId="13073C04" w:rsidR="000B325C" w:rsidRPr="008A606F" w:rsidRDefault="000B325C" w:rsidP="003A2EB4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</w:t>
            </w:r>
            <w:r w:rsidR="00DB46DE">
              <w:rPr>
                <w:rFonts w:eastAsia="Times New Roman" w:cs="Times New Roman"/>
                <w:color w:val="000000"/>
                <w:sz w:val="22"/>
                <w:szCs w:val="22"/>
              </w:rPr>
              <w:t>58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20A9A" w14:textId="211F2BD5" w:rsidR="000B325C" w:rsidRPr="008A606F" w:rsidRDefault="000B325C" w:rsidP="003A2EB4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1.</w:t>
            </w:r>
            <w:r w:rsidR="00C44F29">
              <w:rPr>
                <w:rFonts w:eastAsia="Times New Roman" w:cs="Times New Roman"/>
                <w:color w:val="000000"/>
                <w:sz w:val="22"/>
                <w:szCs w:val="22"/>
              </w:rPr>
              <w:t>42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(0.3</w:t>
            </w:r>
            <w:r w:rsidR="00C44F29">
              <w:rPr>
                <w:rFonts w:eastAsia="Times New Roman" w:cs="Times New Roman"/>
                <w:color w:val="000000"/>
                <w:sz w:val="22"/>
                <w:szCs w:val="22"/>
              </w:rPr>
              <w:t>1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-</w:t>
            </w:r>
            <w:r w:rsidR="00C44F29">
              <w:rPr>
                <w:rFonts w:eastAsia="Times New Roman" w:cs="Times New Roman"/>
                <w:color w:val="000000"/>
                <w:sz w:val="22"/>
                <w:szCs w:val="22"/>
              </w:rPr>
              <w:t>4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.</w:t>
            </w:r>
            <w:r w:rsidR="00C44F29">
              <w:rPr>
                <w:rFonts w:eastAsia="Times New Roman" w:cs="Times New Roman"/>
                <w:color w:val="000000"/>
                <w:sz w:val="22"/>
                <w:szCs w:val="22"/>
              </w:rPr>
              <w:t>86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D99AD" w14:textId="6EE29044" w:rsidR="000B325C" w:rsidRPr="008A606F" w:rsidRDefault="000B325C" w:rsidP="003A2EB4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</w:t>
            </w:r>
            <w:r w:rsidR="00C44F29">
              <w:rPr>
                <w:rFonts w:eastAsia="Times New Roman" w:cs="Times New Roman"/>
                <w:color w:val="000000"/>
                <w:sz w:val="22"/>
                <w:szCs w:val="22"/>
              </w:rPr>
              <w:t>60</w:t>
            </w:r>
          </w:p>
        </w:tc>
      </w:tr>
      <w:tr w:rsidR="003A2EB4" w:rsidRPr="00EA3937" w14:paraId="7A7CE481" w14:textId="77777777" w:rsidTr="003A2EB4">
        <w:trPr>
          <w:trHeight w:val="285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99E88E" w14:textId="77777777" w:rsidR="000B325C" w:rsidRPr="008A606F" w:rsidRDefault="000B325C" w:rsidP="003A2EB4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Ethnicity--other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7B69B9" w14:textId="454FFBD9" w:rsidR="000B325C" w:rsidRPr="008A606F" w:rsidRDefault="000B325C" w:rsidP="003A2EB4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1.</w:t>
            </w:r>
            <w:r w:rsidR="00DB46DE">
              <w:rPr>
                <w:rFonts w:eastAsia="Times New Roman" w:cs="Times New Roman"/>
                <w:color w:val="000000"/>
                <w:sz w:val="22"/>
                <w:szCs w:val="22"/>
              </w:rPr>
              <w:t>28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(0.3</w:t>
            </w:r>
            <w:r w:rsidR="00DB46DE">
              <w:rPr>
                <w:rFonts w:eastAsia="Times New Roman" w:cs="Times New Roman"/>
                <w:color w:val="000000"/>
                <w:sz w:val="22"/>
                <w:szCs w:val="22"/>
              </w:rPr>
              <w:t>6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-3.5</w:t>
            </w:r>
            <w:r w:rsidR="00DB46DE">
              <w:rPr>
                <w:rFonts w:eastAsia="Times New Roman" w:cs="Times New Roman"/>
                <w:color w:val="000000"/>
                <w:sz w:val="22"/>
                <w:szCs w:val="22"/>
              </w:rPr>
              <w:t>6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93CBC0" w14:textId="78F5423A" w:rsidR="000B325C" w:rsidRPr="008A606F" w:rsidRDefault="000B325C" w:rsidP="003A2EB4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</w:t>
            </w:r>
            <w:r w:rsidR="00026246">
              <w:rPr>
                <w:rFonts w:eastAsia="Times New Roman" w:cs="Times New Roman"/>
                <w:color w:val="000000"/>
                <w:sz w:val="22"/>
                <w:szCs w:val="22"/>
              </w:rPr>
              <w:t>66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FC7405" w14:textId="61778ADA" w:rsidR="000B325C" w:rsidRPr="008A606F" w:rsidRDefault="000B325C" w:rsidP="003A2EB4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1.</w:t>
            </w:r>
            <w:r w:rsidR="00DB46DE">
              <w:rPr>
                <w:rFonts w:eastAsia="Times New Roman" w:cs="Times New Roman"/>
                <w:color w:val="000000"/>
                <w:sz w:val="22"/>
                <w:szCs w:val="22"/>
              </w:rPr>
              <w:t>25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(0.</w:t>
            </w:r>
            <w:r w:rsidR="00DB46DE">
              <w:rPr>
                <w:rFonts w:eastAsia="Times New Roman" w:cs="Times New Roman"/>
                <w:color w:val="000000"/>
                <w:sz w:val="22"/>
                <w:szCs w:val="22"/>
              </w:rPr>
              <w:t>36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-3.4</w:t>
            </w:r>
            <w:r w:rsidR="00DB46DE">
              <w:rPr>
                <w:rFonts w:eastAsia="Times New Roman" w:cs="Times New Roman"/>
                <w:color w:val="000000"/>
                <w:sz w:val="22"/>
                <w:szCs w:val="22"/>
              </w:rPr>
              <w:t>8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FBB38B" w14:textId="2DBEAE22" w:rsidR="000B325C" w:rsidRPr="008A606F" w:rsidRDefault="000B325C" w:rsidP="003A2EB4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</w:t>
            </w:r>
            <w:r w:rsidR="00DB46DE">
              <w:rPr>
                <w:rFonts w:eastAsia="Times New Roman" w:cs="Times New Roman"/>
                <w:color w:val="000000"/>
                <w:sz w:val="22"/>
                <w:szCs w:val="22"/>
              </w:rPr>
              <w:t>69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239929" w14:textId="0194001B" w:rsidR="000B325C" w:rsidRPr="008A606F" w:rsidRDefault="000B325C" w:rsidP="003A2EB4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1.</w:t>
            </w:r>
            <w:r w:rsidR="00C44F29">
              <w:rPr>
                <w:rFonts w:eastAsia="Times New Roman" w:cs="Times New Roman"/>
                <w:color w:val="000000"/>
                <w:sz w:val="22"/>
                <w:szCs w:val="22"/>
              </w:rPr>
              <w:t>27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(0.3</w:t>
            </w:r>
            <w:r w:rsidR="00C44F29">
              <w:rPr>
                <w:rFonts w:eastAsia="Times New Roman" w:cs="Times New Roman"/>
                <w:color w:val="000000"/>
                <w:sz w:val="22"/>
                <w:szCs w:val="22"/>
              </w:rPr>
              <w:t>6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-3.5</w:t>
            </w:r>
            <w:r w:rsidR="00C44F29">
              <w:rPr>
                <w:rFonts w:eastAsia="Times New Roman" w:cs="Times New Roman"/>
                <w:color w:val="000000"/>
                <w:sz w:val="22"/>
                <w:szCs w:val="22"/>
              </w:rPr>
              <w:t>6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B7A68B" w14:textId="65CDDD5F" w:rsidR="000B325C" w:rsidRPr="008A606F" w:rsidRDefault="000B325C" w:rsidP="003A2EB4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</w:t>
            </w:r>
            <w:r w:rsidR="00C44F29">
              <w:rPr>
                <w:rFonts w:eastAsia="Times New Roman" w:cs="Times New Roman"/>
                <w:color w:val="000000"/>
                <w:sz w:val="22"/>
                <w:szCs w:val="22"/>
              </w:rPr>
              <w:t>67</w:t>
            </w:r>
          </w:p>
        </w:tc>
      </w:tr>
    </w:tbl>
    <w:p w14:paraId="1C22205B" w14:textId="643FF5EF" w:rsidR="00493A5D" w:rsidRDefault="00493A5D"/>
    <w:tbl>
      <w:tblPr>
        <w:tblW w:w="6130" w:type="dxa"/>
        <w:tblLayout w:type="fixed"/>
        <w:tblLook w:val="04A0" w:firstRow="1" w:lastRow="0" w:firstColumn="1" w:lastColumn="0" w:noHBand="0" w:noVBand="1"/>
      </w:tblPr>
      <w:tblGrid>
        <w:gridCol w:w="3261"/>
        <w:gridCol w:w="1887"/>
        <w:gridCol w:w="982"/>
      </w:tblGrid>
      <w:tr w:rsidR="00493A5D" w:rsidRPr="00EA3937" w14:paraId="7135B8EE" w14:textId="77777777" w:rsidTr="0091475A">
        <w:trPr>
          <w:trHeight w:val="199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530101" w14:textId="77777777" w:rsidR="00493A5D" w:rsidRPr="00EA3937" w:rsidRDefault="00493A5D" w:rsidP="00B55EA2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35A5590" w14:textId="6A9DDA51" w:rsidR="00493A5D" w:rsidRPr="00EA3937" w:rsidRDefault="00493A5D" w:rsidP="00B55EA2">
            <w:pPr>
              <w:jc w:val="center"/>
              <w:rPr>
                <w:rFonts w:eastAsia="Times New Roman" w:cs="Times New Roman"/>
                <w:b/>
                <w:bCs/>
                <w:sz w:val="22"/>
                <w:szCs w:val="22"/>
              </w:rPr>
            </w:pPr>
            <w:r w:rsidRPr="00EA3937">
              <w:rPr>
                <w:rFonts w:eastAsia="Times New Roman" w:cs="Times New Roman"/>
                <w:b/>
                <w:bCs/>
                <w:sz w:val="22"/>
                <w:szCs w:val="22"/>
              </w:rPr>
              <w:t xml:space="preserve">Model </w:t>
            </w:r>
            <w:r>
              <w:rPr>
                <w:rFonts w:eastAsia="Times New Roman" w:cs="Times New Roman"/>
                <w:b/>
                <w:bCs/>
                <w:sz w:val="22"/>
                <w:szCs w:val="22"/>
              </w:rPr>
              <w:t>7</w:t>
            </w:r>
          </w:p>
        </w:tc>
      </w:tr>
      <w:tr w:rsidR="00493A5D" w:rsidRPr="00EA3937" w14:paraId="68239570" w14:textId="77777777" w:rsidTr="0091475A">
        <w:trPr>
          <w:trHeight w:val="199"/>
        </w:trPr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5048284" w14:textId="77777777" w:rsidR="00493A5D" w:rsidRPr="00EA3937" w:rsidRDefault="00493A5D" w:rsidP="00B55EA2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090FC5C4" w14:textId="77777777" w:rsidR="00493A5D" w:rsidRPr="00EA3937" w:rsidRDefault="00493A5D" w:rsidP="00B55EA2">
            <w:pPr>
              <w:jc w:val="center"/>
              <w:rPr>
                <w:rFonts w:eastAsia="Times New Roman" w:cs="Times New Roman"/>
                <w:b/>
                <w:bCs/>
                <w:sz w:val="22"/>
                <w:szCs w:val="22"/>
              </w:rPr>
            </w:pPr>
            <w:r w:rsidRPr="00EA3937">
              <w:rPr>
                <w:b/>
                <w:bCs/>
                <w:sz w:val="22"/>
                <w:szCs w:val="22"/>
              </w:rPr>
              <w:t>OR (95% CI)</w:t>
            </w:r>
          </w:p>
        </w:tc>
        <w:tc>
          <w:tcPr>
            <w:tcW w:w="9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3D22B271" w14:textId="77777777" w:rsidR="00493A5D" w:rsidRPr="00EA3937" w:rsidRDefault="00493A5D" w:rsidP="00B55EA2">
            <w:pPr>
              <w:jc w:val="center"/>
              <w:rPr>
                <w:rFonts w:eastAsia="Times New Roman" w:cs="Times New Roman"/>
                <w:b/>
                <w:bCs/>
                <w:sz w:val="22"/>
                <w:szCs w:val="22"/>
              </w:rPr>
            </w:pPr>
            <w:r w:rsidRPr="00EA3937">
              <w:rPr>
                <w:b/>
                <w:bCs/>
                <w:sz w:val="22"/>
                <w:szCs w:val="22"/>
              </w:rPr>
              <w:t>p</w:t>
            </w:r>
          </w:p>
        </w:tc>
      </w:tr>
      <w:tr w:rsidR="00493A5D" w:rsidRPr="00EA3937" w14:paraId="5CE6411B" w14:textId="77777777" w:rsidTr="0091475A">
        <w:trPr>
          <w:trHeight w:val="199"/>
        </w:trPr>
        <w:tc>
          <w:tcPr>
            <w:tcW w:w="32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8E312" w14:textId="77777777" w:rsidR="00493A5D" w:rsidRPr="008A606F" w:rsidRDefault="00493A5D" w:rsidP="003A2EB4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NSAIDs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C0D46" w14:textId="38776EA3" w:rsidR="00493A5D" w:rsidRPr="008A606F" w:rsidRDefault="00493A5D" w:rsidP="003A2EB4">
            <w:pPr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1.68 (1.26-2.23)</w:t>
            </w:r>
          </w:p>
        </w:tc>
        <w:tc>
          <w:tcPr>
            <w:tcW w:w="9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5E0D6" w14:textId="402A8080" w:rsidR="00493A5D" w:rsidRPr="008A606F" w:rsidRDefault="00493A5D" w:rsidP="0091475A">
            <w:pPr>
              <w:jc w:val="right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0.00037</w:t>
            </w:r>
          </w:p>
        </w:tc>
      </w:tr>
      <w:tr w:rsidR="00493A5D" w:rsidRPr="00EA3937" w14:paraId="567A5D2E" w14:textId="77777777" w:rsidTr="0091475A">
        <w:trPr>
          <w:trHeight w:val="199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C8D37" w14:textId="77777777" w:rsidR="00493A5D" w:rsidRPr="008A606F" w:rsidRDefault="00493A5D" w:rsidP="003A2EB4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Paracetamol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239BD" w14:textId="7C0B085F" w:rsidR="00493A5D" w:rsidRPr="008A606F" w:rsidRDefault="00493A5D" w:rsidP="003A2EB4">
            <w:pPr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0.97 (0.71-1.31)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E01CC" w14:textId="78DA1F31" w:rsidR="00493A5D" w:rsidRPr="008A606F" w:rsidRDefault="00493A5D" w:rsidP="0091475A">
            <w:pPr>
              <w:jc w:val="right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0.8</w:t>
            </w:r>
            <w:r w:rsidR="0091475A">
              <w:rPr>
                <w:rFonts w:eastAsia="Times New Roman" w:cs="Times New Roman"/>
                <w:sz w:val="22"/>
                <w:szCs w:val="22"/>
              </w:rPr>
              <w:t>3</w:t>
            </w:r>
          </w:p>
        </w:tc>
      </w:tr>
      <w:tr w:rsidR="00493A5D" w:rsidRPr="00EA3937" w14:paraId="37EDD04C" w14:textId="77777777" w:rsidTr="0091475A">
        <w:trPr>
          <w:trHeight w:val="199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59051" w14:textId="77777777" w:rsidR="00493A5D" w:rsidRPr="008A606F" w:rsidRDefault="00493A5D" w:rsidP="003A2EB4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Opioids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E4EC4" w14:textId="5867B55C" w:rsidR="00493A5D" w:rsidRPr="008A606F" w:rsidRDefault="0091475A" w:rsidP="003A2EB4">
            <w:pPr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2.80 (0.48-16.73)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078C9" w14:textId="15567B54" w:rsidR="00493A5D" w:rsidRPr="008A606F" w:rsidRDefault="0091475A" w:rsidP="0091475A">
            <w:pPr>
              <w:jc w:val="right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0.23</w:t>
            </w:r>
          </w:p>
        </w:tc>
      </w:tr>
      <w:tr w:rsidR="00493A5D" w:rsidRPr="00EA3937" w14:paraId="37E91331" w14:textId="77777777" w:rsidTr="0091475A">
        <w:trPr>
          <w:trHeight w:val="199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CB8D8" w14:textId="77777777" w:rsidR="00493A5D" w:rsidRPr="008A606F" w:rsidRDefault="00493A5D" w:rsidP="003A2EB4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Anti-depressants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C0A04" w14:textId="2023D440" w:rsidR="00493A5D" w:rsidRPr="008A606F" w:rsidRDefault="00493A5D" w:rsidP="003A2EB4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1.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4</w:t>
            </w:r>
            <w:r w:rsidR="0091475A">
              <w:rPr>
                <w:rFonts w:eastAsia="Times New Roman" w:cs="Times New Roman"/>
                <w:color w:val="000000"/>
                <w:sz w:val="22"/>
                <w:szCs w:val="22"/>
              </w:rPr>
              <w:t>9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(0.9</w:t>
            </w:r>
            <w:r w:rsidR="0091475A">
              <w:rPr>
                <w:rFonts w:eastAsia="Times New Roman" w:cs="Times New Roman"/>
                <w:color w:val="000000"/>
                <w:sz w:val="22"/>
                <w:szCs w:val="22"/>
              </w:rPr>
              <w:t>8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-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2.</w:t>
            </w:r>
            <w:r w:rsidR="0091475A">
              <w:rPr>
                <w:rFonts w:eastAsia="Times New Roman" w:cs="Times New Roman"/>
                <w:color w:val="000000"/>
                <w:sz w:val="22"/>
                <w:szCs w:val="22"/>
              </w:rPr>
              <w:t>24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9033B" w14:textId="248887AE" w:rsidR="00493A5D" w:rsidRPr="008A606F" w:rsidRDefault="00493A5D" w:rsidP="0091475A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</w:t>
            </w:r>
            <w:r w:rsidR="0091475A">
              <w:rPr>
                <w:rFonts w:eastAsia="Times New Roman" w:cs="Times New Roman"/>
                <w:color w:val="000000"/>
                <w:sz w:val="22"/>
                <w:szCs w:val="22"/>
              </w:rPr>
              <w:t>05</w:t>
            </w:r>
          </w:p>
        </w:tc>
      </w:tr>
      <w:tr w:rsidR="00493A5D" w:rsidRPr="00EA3937" w14:paraId="712EED62" w14:textId="77777777" w:rsidTr="0091475A">
        <w:trPr>
          <w:trHeight w:val="199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58A00" w14:textId="24C9E83E" w:rsidR="00493A5D" w:rsidRPr="008A606F" w:rsidRDefault="00493A5D" w:rsidP="003A2EB4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Pregabalin/Gabapentin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BDB79" w14:textId="68C2FCF6" w:rsidR="00493A5D" w:rsidRPr="008A606F" w:rsidRDefault="0091475A" w:rsidP="003A2EB4">
            <w:pPr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0.83 (0.03-7.27)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F70A6" w14:textId="59EAE5E7" w:rsidR="00493A5D" w:rsidRPr="008A606F" w:rsidRDefault="0091475A" w:rsidP="0091475A">
            <w:pPr>
              <w:jc w:val="right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0.88</w:t>
            </w:r>
          </w:p>
        </w:tc>
      </w:tr>
      <w:tr w:rsidR="00493A5D" w:rsidRPr="00EA3937" w14:paraId="71202112" w14:textId="77777777" w:rsidTr="0091475A">
        <w:trPr>
          <w:trHeight w:val="199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5CA27" w14:textId="77777777" w:rsidR="00493A5D" w:rsidRPr="008A606F" w:rsidRDefault="00493A5D" w:rsidP="003A2EB4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Age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91641" w14:textId="77777777" w:rsidR="00493A5D" w:rsidRPr="008A606F" w:rsidRDefault="00493A5D" w:rsidP="003A2EB4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0.99 (0.9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8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-1.0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79E85" w14:textId="741A4BF5" w:rsidR="00493A5D" w:rsidRPr="008A606F" w:rsidRDefault="00493A5D" w:rsidP="0091475A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</w:t>
            </w:r>
            <w:r w:rsidR="0091475A">
              <w:rPr>
                <w:rFonts w:eastAsia="Times New Roman" w:cs="Times New Roman"/>
                <w:color w:val="000000"/>
                <w:sz w:val="22"/>
                <w:szCs w:val="22"/>
              </w:rPr>
              <w:t>52</w:t>
            </w:r>
          </w:p>
        </w:tc>
      </w:tr>
      <w:tr w:rsidR="00493A5D" w:rsidRPr="00EA3937" w14:paraId="4DFB1E36" w14:textId="77777777" w:rsidTr="0091475A">
        <w:trPr>
          <w:trHeight w:val="199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1B343" w14:textId="2382AD68" w:rsidR="00493A5D" w:rsidRPr="008A606F" w:rsidRDefault="00493A5D" w:rsidP="003A2EB4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70EB1" w14:textId="651CBDD2" w:rsidR="00493A5D" w:rsidRPr="008A606F" w:rsidRDefault="00493A5D" w:rsidP="003A2EB4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8</w:t>
            </w:r>
            <w:r w:rsidR="0091475A">
              <w:rPr>
                <w:rFonts w:eastAsia="Times New Roman" w:cs="Times New Roman"/>
                <w:color w:val="000000"/>
                <w:sz w:val="22"/>
                <w:szCs w:val="22"/>
              </w:rPr>
              <w:t>7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(0.</w:t>
            </w:r>
            <w:r w:rsidR="0091475A">
              <w:rPr>
                <w:rFonts w:eastAsia="Times New Roman" w:cs="Times New Roman"/>
                <w:color w:val="000000"/>
                <w:sz w:val="22"/>
                <w:szCs w:val="22"/>
              </w:rPr>
              <w:t>71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-1.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</w:t>
            </w:r>
            <w:r w:rsidR="0091475A">
              <w:rPr>
                <w:rFonts w:eastAsia="Times New Roman" w:cs="Times New Roman"/>
                <w:color w:val="000000"/>
                <w:sz w:val="22"/>
                <w:szCs w:val="22"/>
              </w:rPr>
              <w:t>8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B9829" w14:textId="63539974" w:rsidR="00493A5D" w:rsidRPr="008A606F" w:rsidRDefault="00493A5D" w:rsidP="0091475A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</w:t>
            </w:r>
            <w:r w:rsidR="0091475A">
              <w:rPr>
                <w:rFonts w:eastAsia="Times New Roman" w:cs="Times New Roman"/>
                <w:color w:val="000000"/>
                <w:sz w:val="22"/>
                <w:szCs w:val="22"/>
              </w:rPr>
              <w:t>22</w:t>
            </w:r>
          </w:p>
        </w:tc>
      </w:tr>
      <w:tr w:rsidR="00493A5D" w:rsidRPr="00EA3937" w14:paraId="2CF3EEEF" w14:textId="77777777" w:rsidTr="0091475A">
        <w:trPr>
          <w:trHeight w:val="199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2EB17" w14:textId="77777777" w:rsidR="00493A5D" w:rsidRPr="008A606F" w:rsidRDefault="00493A5D" w:rsidP="003A2EB4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Ethnicity--Asian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1934C" w14:textId="386CCFAE" w:rsidR="00493A5D" w:rsidRPr="008A606F" w:rsidRDefault="0091475A" w:rsidP="003A2EB4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</w:t>
            </w:r>
            <w:r w:rsidR="00493A5D"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.</w:t>
            </w:r>
            <w:r w:rsidR="00493A5D">
              <w:rPr>
                <w:rFonts w:eastAsia="Times New Roman" w:cs="Times New Roman"/>
                <w:color w:val="000000"/>
                <w:sz w:val="22"/>
                <w:szCs w:val="22"/>
              </w:rPr>
              <w:t>8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5</w:t>
            </w:r>
            <w:r w:rsidR="00493A5D"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(0.</w:t>
            </w:r>
            <w:r w:rsidR="00493A5D">
              <w:rPr>
                <w:rFonts w:eastAsia="Times New Roman" w:cs="Times New Roman"/>
                <w:color w:val="000000"/>
                <w:sz w:val="22"/>
                <w:szCs w:val="22"/>
              </w:rPr>
              <w:t>28</w:t>
            </w:r>
            <w:r w:rsidR="00493A5D"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-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2</w:t>
            </w:r>
            <w:r w:rsidR="00493A5D">
              <w:rPr>
                <w:rFonts w:eastAsia="Times New Roman" w:cs="Times New Roman"/>
                <w:color w:val="000000"/>
                <w:sz w:val="22"/>
                <w:szCs w:val="22"/>
              </w:rPr>
              <w:t>.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06</w:t>
            </w:r>
            <w:r w:rsidR="00493A5D"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C7817" w14:textId="5036497E" w:rsidR="00493A5D" w:rsidRPr="008A606F" w:rsidRDefault="00493A5D" w:rsidP="0091475A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</w:t>
            </w:r>
            <w:r w:rsidR="0091475A">
              <w:rPr>
                <w:rFonts w:eastAsia="Times New Roman" w:cs="Times New Roman"/>
                <w:color w:val="000000"/>
                <w:sz w:val="22"/>
                <w:szCs w:val="22"/>
              </w:rPr>
              <w:t>74</w:t>
            </w:r>
          </w:p>
        </w:tc>
      </w:tr>
      <w:tr w:rsidR="00493A5D" w:rsidRPr="00EA3937" w14:paraId="44DB35A7" w14:textId="77777777" w:rsidTr="0091475A">
        <w:trPr>
          <w:trHeight w:val="199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20BE9" w14:textId="77777777" w:rsidR="00493A5D" w:rsidRPr="008A606F" w:rsidRDefault="00493A5D" w:rsidP="003A2EB4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Ethnicity--black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FAF41" w14:textId="1BCB3C81" w:rsidR="00493A5D" w:rsidRPr="008A606F" w:rsidRDefault="00493A5D" w:rsidP="003A2EB4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.8</w:t>
            </w:r>
            <w:r w:rsidR="0091475A">
              <w:rPr>
                <w:rFonts w:eastAsia="Times New Roman" w:cs="Times New Roman"/>
                <w:color w:val="000000"/>
                <w:sz w:val="22"/>
                <w:szCs w:val="22"/>
              </w:rPr>
              <w:t>9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(0.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20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-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2.</w:t>
            </w:r>
            <w:r w:rsidR="0091475A">
              <w:rPr>
                <w:rFonts w:eastAsia="Times New Roman" w:cs="Times New Roman"/>
                <w:color w:val="000000"/>
                <w:sz w:val="22"/>
                <w:szCs w:val="22"/>
              </w:rPr>
              <w:t>81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320A4" w14:textId="61F730AE" w:rsidR="00493A5D" w:rsidRPr="008A606F" w:rsidRDefault="00493A5D" w:rsidP="0091475A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</w:t>
            </w:r>
            <w:r w:rsidR="0091475A">
              <w:rPr>
                <w:rFonts w:eastAsia="Times New Roman" w:cs="Times New Roman"/>
                <w:color w:val="000000"/>
                <w:sz w:val="22"/>
                <w:szCs w:val="22"/>
              </w:rPr>
              <w:t>85</w:t>
            </w:r>
          </w:p>
        </w:tc>
      </w:tr>
      <w:tr w:rsidR="00493A5D" w:rsidRPr="00EA3937" w14:paraId="148D7A79" w14:textId="77777777" w:rsidTr="0091475A">
        <w:trPr>
          <w:trHeight w:val="199"/>
        </w:trPr>
        <w:tc>
          <w:tcPr>
            <w:tcW w:w="326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61957" w14:textId="77777777" w:rsidR="00493A5D" w:rsidRPr="008A606F" w:rsidRDefault="00493A5D" w:rsidP="003A2EB4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Ethnicity--mixed</w:t>
            </w:r>
          </w:p>
        </w:tc>
        <w:tc>
          <w:tcPr>
            <w:tcW w:w="188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6F800" w14:textId="39D1F334" w:rsidR="00493A5D" w:rsidRPr="008A606F" w:rsidRDefault="00493A5D" w:rsidP="003A2EB4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1.</w:t>
            </w:r>
            <w:r w:rsidR="0091475A">
              <w:rPr>
                <w:rFonts w:eastAsia="Times New Roman" w:cs="Times New Roman"/>
                <w:color w:val="000000"/>
                <w:sz w:val="22"/>
                <w:szCs w:val="22"/>
              </w:rPr>
              <w:t>55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(0.3</w:t>
            </w:r>
            <w:r w:rsidR="0091475A">
              <w:rPr>
                <w:rFonts w:eastAsia="Times New Roman" w:cs="Times New Roman"/>
                <w:color w:val="000000"/>
                <w:sz w:val="22"/>
                <w:szCs w:val="22"/>
              </w:rPr>
              <w:t>4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-5.</w:t>
            </w:r>
            <w:r w:rsidR="0091475A">
              <w:rPr>
                <w:rFonts w:eastAsia="Times New Roman" w:cs="Times New Roman"/>
                <w:color w:val="000000"/>
                <w:sz w:val="22"/>
                <w:szCs w:val="22"/>
              </w:rPr>
              <w:t>45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98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4BFDC" w14:textId="33DDA683" w:rsidR="00493A5D" w:rsidRPr="008A606F" w:rsidRDefault="00493A5D" w:rsidP="003A2EB4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5</w:t>
            </w:r>
            <w:r w:rsidR="0091475A">
              <w:rPr>
                <w:rFonts w:eastAsia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493A5D" w:rsidRPr="00EA3937" w14:paraId="641D3635" w14:textId="77777777" w:rsidTr="0091475A">
        <w:trPr>
          <w:trHeight w:val="199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03A3E" w14:textId="77777777" w:rsidR="00493A5D" w:rsidRPr="008A606F" w:rsidRDefault="00493A5D" w:rsidP="003A2EB4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Ethnicity--other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71E89" w14:textId="36EFC8A4" w:rsidR="00493A5D" w:rsidRPr="008A606F" w:rsidRDefault="00493A5D" w:rsidP="003A2EB4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1.</w:t>
            </w:r>
            <w:r w:rsidR="0091475A">
              <w:rPr>
                <w:rFonts w:eastAsia="Times New Roman" w:cs="Times New Roman"/>
                <w:color w:val="000000"/>
                <w:sz w:val="22"/>
                <w:szCs w:val="22"/>
              </w:rPr>
              <w:t>30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(0.3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6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-3.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6</w:t>
            </w:r>
            <w:r w:rsidR="0091475A">
              <w:rPr>
                <w:rFonts w:eastAsia="Times New Roman" w:cs="Times New Roman"/>
                <w:color w:val="000000"/>
                <w:sz w:val="22"/>
                <w:szCs w:val="22"/>
              </w:rPr>
              <w:t>8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B4895" w14:textId="6D6684D0" w:rsidR="00493A5D" w:rsidRPr="008A606F" w:rsidRDefault="00493A5D" w:rsidP="003A2EB4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6</w:t>
            </w:r>
            <w:r w:rsidR="006521FB">
              <w:rPr>
                <w:rFonts w:eastAsia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91475A" w:rsidRPr="00EA3937" w14:paraId="2B3063E6" w14:textId="77777777" w:rsidTr="0091475A">
        <w:trPr>
          <w:trHeight w:val="199"/>
        </w:trPr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B5A5FA2" w14:textId="07CEFA81" w:rsidR="0091475A" w:rsidRPr="008A606F" w:rsidRDefault="006521FB" w:rsidP="003A2EB4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Neutrophil</w:t>
            </w:r>
            <w:r w:rsidR="00B55EA2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s</w:t>
            </w:r>
            <w: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 xml:space="preserve"> %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513AA83" w14:textId="52C3869A" w:rsidR="0091475A" w:rsidRPr="008A606F" w:rsidRDefault="006521FB" w:rsidP="003A2EB4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0.98 (0.97-0.99)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E812335" w14:textId="28DFAD35" w:rsidR="0091475A" w:rsidRPr="008A606F" w:rsidRDefault="006521FB" w:rsidP="003A2EB4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0.03</w:t>
            </w:r>
          </w:p>
        </w:tc>
      </w:tr>
    </w:tbl>
    <w:p w14:paraId="1D31AD5B" w14:textId="77777777" w:rsidR="003A2EB4" w:rsidRDefault="003A2EB4">
      <w:pPr>
        <w:sectPr w:rsidR="003A2EB4" w:rsidSect="006521FB">
          <w:pgSz w:w="12240" w:h="15840"/>
          <w:pgMar w:top="709" w:right="1134" w:bottom="1134" w:left="1134" w:header="709" w:footer="709" w:gutter="0"/>
          <w:cols w:space="708"/>
          <w:docGrid w:linePitch="360"/>
        </w:sectPr>
      </w:pPr>
    </w:p>
    <w:p w14:paraId="14569C93" w14:textId="19FEA1B5" w:rsidR="00B55EA2" w:rsidRDefault="00B55EA2">
      <w:r w:rsidRPr="00B55EA2">
        <w:rPr>
          <w:highlight w:val="yellow"/>
        </w:rPr>
        <w:lastRenderedPageBreak/>
        <w:t>Supplementary Table XX</w:t>
      </w:r>
      <w:r>
        <w:t xml:space="preserve">. </w:t>
      </w:r>
    </w:p>
    <w:p w14:paraId="588E6E80" w14:textId="6B3204DB" w:rsidR="00007E35" w:rsidRDefault="00007E35"/>
    <w:p w14:paraId="78F13606" w14:textId="58B276BE" w:rsidR="00007E35" w:rsidRDefault="00007E35"/>
    <w:p w14:paraId="51824CE3" w14:textId="0ECC6F98" w:rsidR="00007E35" w:rsidRDefault="00007E35"/>
    <w:p w14:paraId="53E1C680" w14:textId="178903C1" w:rsidR="00007E35" w:rsidRDefault="00007E35"/>
    <w:p w14:paraId="7E61C220" w14:textId="07613C9D" w:rsidR="00007E35" w:rsidRDefault="00007E35"/>
    <w:p w14:paraId="385F1798" w14:textId="331903C7" w:rsidR="00007E35" w:rsidRDefault="00007E35"/>
    <w:p w14:paraId="61B2AFCC" w14:textId="1F0F2264" w:rsidR="00007E35" w:rsidRDefault="00007E35"/>
    <w:p w14:paraId="22A724C8" w14:textId="77777777" w:rsidR="00007E35" w:rsidRDefault="00007E35"/>
    <w:p w14:paraId="0EA37C3A" w14:textId="30E167A1" w:rsidR="003A2EB4" w:rsidRDefault="003A2EB4"/>
    <w:tbl>
      <w:tblPr>
        <w:tblW w:w="0" w:type="auto"/>
        <w:tblLook w:val="04A0" w:firstRow="1" w:lastRow="0" w:firstColumn="1" w:lastColumn="0" w:noHBand="0" w:noVBand="1"/>
      </w:tblPr>
      <w:tblGrid>
        <w:gridCol w:w="3052"/>
        <w:gridCol w:w="823"/>
        <w:gridCol w:w="823"/>
        <w:gridCol w:w="980"/>
        <w:gridCol w:w="1646"/>
        <w:gridCol w:w="821"/>
        <w:gridCol w:w="1646"/>
        <w:gridCol w:w="601"/>
        <w:gridCol w:w="823"/>
        <w:gridCol w:w="823"/>
        <w:gridCol w:w="980"/>
      </w:tblGrid>
      <w:tr w:rsidR="003A2EB4" w:rsidRPr="00007E35" w14:paraId="6D84D9C2" w14:textId="77777777" w:rsidTr="003A2EB4">
        <w:trPr>
          <w:trHeight w:val="314"/>
        </w:trPr>
        <w:tc>
          <w:tcPr>
            <w:tcW w:w="0" w:type="auto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0EAE573D" w14:textId="77777777" w:rsidR="003A2EB4" w:rsidRPr="00EA3937" w:rsidRDefault="003A2EB4" w:rsidP="003A2EB4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515587B1" w14:textId="77777777" w:rsidR="003A2EB4" w:rsidRPr="00EA3937" w:rsidRDefault="003A2EB4" w:rsidP="00C12959">
            <w:pPr>
              <w:jc w:val="center"/>
              <w:rPr>
                <w:b/>
                <w:bCs/>
                <w:sz w:val="22"/>
                <w:szCs w:val="22"/>
              </w:rPr>
            </w:pPr>
            <w:r w:rsidRPr="00EA3937">
              <w:rPr>
                <w:b/>
                <w:bCs/>
                <w:sz w:val="22"/>
                <w:szCs w:val="22"/>
              </w:rPr>
              <w:t>Model 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5943648B" w14:textId="77777777" w:rsidR="003A2EB4" w:rsidRPr="00EA3937" w:rsidRDefault="003A2EB4" w:rsidP="00C12959">
            <w:pPr>
              <w:jc w:val="center"/>
              <w:rPr>
                <w:b/>
                <w:bCs/>
                <w:sz w:val="22"/>
                <w:szCs w:val="22"/>
              </w:rPr>
            </w:pPr>
            <w:r w:rsidRPr="00EA3937">
              <w:rPr>
                <w:b/>
                <w:bCs/>
                <w:sz w:val="22"/>
                <w:szCs w:val="22"/>
              </w:rPr>
              <w:t>Model 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E62EC9" w14:textId="070FD7A8" w:rsidR="003A2EB4" w:rsidRPr="00007E35" w:rsidRDefault="003A2EB4" w:rsidP="00C12959">
            <w:pPr>
              <w:jc w:val="center"/>
              <w:rPr>
                <w:b/>
                <w:bCs/>
                <w:sz w:val="22"/>
                <w:szCs w:val="22"/>
              </w:rPr>
            </w:pPr>
            <w:r w:rsidRPr="00007E35">
              <w:rPr>
                <w:b/>
                <w:bCs/>
                <w:sz w:val="22"/>
                <w:szCs w:val="22"/>
              </w:rPr>
              <w:t>Model 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9DA378" w14:textId="77777777" w:rsidR="003A2EB4" w:rsidRPr="00007E35" w:rsidRDefault="003A2EB4" w:rsidP="00C12959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09752122" w14:textId="19F9BD77" w:rsidR="003A2EB4" w:rsidRPr="00007E35" w:rsidRDefault="003A2EB4" w:rsidP="00C12959">
            <w:pPr>
              <w:jc w:val="center"/>
              <w:rPr>
                <w:b/>
                <w:bCs/>
                <w:sz w:val="22"/>
                <w:szCs w:val="22"/>
              </w:rPr>
            </w:pPr>
            <w:r w:rsidRPr="00007E35">
              <w:rPr>
                <w:b/>
                <w:bCs/>
                <w:sz w:val="22"/>
                <w:szCs w:val="22"/>
              </w:rPr>
              <w:t>Model 3</w:t>
            </w:r>
          </w:p>
        </w:tc>
      </w:tr>
      <w:tr w:rsidR="003A2EB4" w:rsidRPr="00007E35" w14:paraId="57B6E710" w14:textId="77777777" w:rsidTr="003A2EB4">
        <w:trPr>
          <w:trHeight w:val="309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CA2E176" w14:textId="77777777" w:rsidR="003A2EB4" w:rsidRPr="00EA3937" w:rsidRDefault="003A2EB4" w:rsidP="003A2EB4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2FB03A9E" w14:textId="77777777" w:rsidR="003A2EB4" w:rsidRPr="00EA3937" w:rsidRDefault="003A2EB4" w:rsidP="003A2EB4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EA3937">
              <w:rPr>
                <w:b/>
                <w:bCs/>
                <w:sz w:val="22"/>
                <w:szCs w:val="22"/>
              </w:rPr>
              <w:t>OR (95% CI)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16C59592" w14:textId="77777777" w:rsidR="003A2EB4" w:rsidRPr="00EA3937" w:rsidRDefault="003A2EB4" w:rsidP="003A2EB4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p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110643B" w14:textId="05D1076D" w:rsidR="003A2EB4" w:rsidRPr="00EA3937" w:rsidRDefault="003A2EB4" w:rsidP="003A2EB4">
            <w:pPr>
              <w:jc w:val="center"/>
              <w:rPr>
                <w:b/>
                <w:bCs/>
                <w:sz w:val="22"/>
                <w:szCs w:val="22"/>
              </w:rPr>
            </w:pPr>
            <w:r w:rsidRPr="00EA3937">
              <w:rPr>
                <w:b/>
                <w:bCs/>
                <w:sz w:val="22"/>
                <w:szCs w:val="22"/>
              </w:rPr>
              <w:t>OR (95% CI)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CE1E713" w14:textId="3F168756" w:rsidR="003A2EB4" w:rsidRPr="00007E35" w:rsidRDefault="003A2EB4" w:rsidP="003A2EB4">
            <w:pPr>
              <w:jc w:val="center"/>
              <w:rPr>
                <w:b/>
                <w:bCs/>
                <w:sz w:val="22"/>
                <w:szCs w:val="22"/>
              </w:rPr>
            </w:pPr>
            <w:r w:rsidRPr="00007E35">
              <w:rPr>
                <w:rFonts w:eastAsia="Times New Roman" w:cs="Times New Roman"/>
                <w:b/>
                <w:bCs/>
                <w:sz w:val="22"/>
                <w:szCs w:val="22"/>
              </w:rPr>
              <w:t>p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3507B12C" w14:textId="4B951340" w:rsidR="003A2EB4" w:rsidRPr="00007E35" w:rsidRDefault="003A2EB4" w:rsidP="003A2EB4">
            <w:pPr>
              <w:jc w:val="center"/>
              <w:rPr>
                <w:rFonts w:eastAsia="Times New Roman" w:cs="Times New Roman"/>
                <w:b/>
                <w:bCs/>
                <w:sz w:val="22"/>
                <w:szCs w:val="22"/>
              </w:rPr>
            </w:pPr>
            <w:r w:rsidRPr="00007E35">
              <w:rPr>
                <w:b/>
                <w:bCs/>
                <w:sz w:val="22"/>
                <w:szCs w:val="22"/>
              </w:rPr>
              <w:t>OR (95% CI)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0324A221" w14:textId="77777777" w:rsidR="003A2EB4" w:rsidRPr="00007E35" w:rsidRDefault="003A2EB4" w:rsidP="003A2EB4">
            <w:pPr>
              <w:jc w:val="center"/>
              <w:rPr>
                <w:rFonts w:eastAsia="Times New Roman" w:cs="Times New Roman"/>
                <w:b/>
                <w:bCs/>
                <w:sz w:val="22"/>
                <w:szCs w:val="22"/>
              </w:rPr>
            </w:pPr>
            <w:r w:rsidRPr="00007E35">
              <w:rPr>
                <w:b/>
                <w:bCs/>
                <w:sz w:val="22"/>
                <w:szCs w:val="22"/>
              </w:rPr>
              <w:t>p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2F6C87DB" w14:textId="77777777" w:rsidR="003A2EB4" w:rsidRPr="00007E35" w:rsidRDefault="003A2EB4" w:rsidP="003A2EB4">
            <w:pPr>
              <w:jc w:val="center"/>
              <w:rPr>
                <w:rFonts w:eastAsia="Times New Roman" w:cs="Times New Roman"/>
                <w:b/>
                <w:bCs/>
                <w:sz w:val="22"/>
                <w:szCs w:val="22"/>
              </w:rPr>
            </w:pPr>
            <w:r w:rsidRPr="00007E35">
              <w:rPr>
                <w:b/>
                <w:bCs/>
                <w:sz w:val="22"/>
                <w:szCs w:val="22"/>
              </w:rPr>
              <w:t>OR (95% CI)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71A4BB6B" w14:textId="77777777" w:rsidR="003A2EB4" w:rsidRPr="00007E35" w:rsidRDefault="003A2EB4" w:rsidP="003A2EB4">
            <w:pPr>
              <w:jc w:val="center"/>
              <w:rPr>
                <w:rFonts w:eastAsia="Times New Roman" w:cs="Times New Roman"/>
                <w:b/>
                <w:bCs/>
                <w:sz w:val="22"/>
                <w:szCs w:val="22"/>
              </w:rPr>
            </w:pPr>
            <w:r w:rsidRPr="00007E35">
              <w:rPr>
                <w:rFonts w:eastAsia="Times New Roman" w:cs="Times New Roman"/>
                <w:b/>
                <w:bCs/>
                <w:sz w:val="22"/>
                <w:szCs w:val="22"/>
              </w:rPr>
              <w:t>p</w:t>
            </w:r>
          </w:p>
        </w:tc>
      </w:tr>
      <w:tr w:rsidR="00132334" w:rsidRPr="00007E35" w14:paraId="749533D6" w14:textId="77777777" w:rsidTr="003A2EB4">
        <w:trPr>
          <w:trHeight w:val="419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B3FEF" w14:textId="4C2F1F60" w:rsidR="00132334" w:rsidRPr="008A606F" w:rsidRDefault="00132334" w:rsidP="00132334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Age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0759C" w14:textId="1A11CC7B" w:rsidR="00132334" w:rsidRPr="008A606F" w:rsidRDefault="00132334" w:rsidP="00132334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1.00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(0.98-1.01)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CCDF1" w14:textId="0D550EBD" w:rsidR="00132334" w:rsidRPr="008A606F" w:rsidRDefault="00132334" w:rsidP="00132334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54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590ACE6" w14:textId="6483466A" w:rsidR="00132334" w:rsidRPr="008A606F" w:rsidRDefault="00132334" w:rsidP="00132334">
            <w:pPr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1.00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(0.98-1.0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1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A45C441" w14:textId="1C78A62B" w:rsidR="00132334" w:rsidRPr="00007E35" w:rsidRDefault="00132334" w:rsidP="00132334">
            <w:pPr>
              <w:rPr>
                <w:rFonts w:eastAsia="Times New Roman" w:cs="Times New Roman"/>
                <w:sz w:val="22"/>
                <w:szCs w:val="22"/>
              </w:rPr>
            </w:pPr>
            <w:r w:rsidRPr="00007E35">
              <w:rPr>
                <w:rFonts w:eastAsia="Times New Roman" w:cs="Times New Roman"/>
                <w:color w:val="000000"/>
                <w:sz w:val="22"/>
                <w:szCs w:val="22"/>
              </w:rPr>
              <w:t>0.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62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58286" w14:textId="3A04F5E4" w:rsidR="00132334" w:rsidRPr="00007E35" w:rsidRDefault="00132334" w:rsidP="00132334">
            <w:pPr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1.00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(0.98-1.0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1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D1EC8" w14:textId="0A15B7BA" w:rsidR="00132334" w:rsidRPr="00007E35" w:rsidRDefault="00132334" w:rsidP="00132334">
            <w:pPr>
              <w:rPr>
                <w:rFonts w:eastAsia="Times New Roman" w:cs="Times New Roman"/>
                <w:sz w:val="22"/>
                <w:szCs w:val="22"/>
              </w:rPr>
            </w:pPr>
            <w:r w:rsidRPr="00007E35">
              <w:rPr>
                <w:rFonts w:eastAsia="Times New Roman" w:cs="Times New Roman"/>
                <w:color w:val="000000"/>
                <w:sz w:val="22"/>
                <w:szCs w:val="22"/>
              </w:rPr>
              <w:t>0.55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298CD" w14:textId="64612486" w:rsidR="00132334" w:rsidRPr="00007E35" w:rsidRDefault="00132334" w:rsidP="00132334">
            <w:pPr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1.00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(0.98-1.0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1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CC883" w14:textId="3FC57D26" w:rsidR="00132334" w:rsidRPr="00007E35" w:rsidRDefault="00132334" w:rsidP="00132334">
            <w:pPr>
              <w:rPr>
                <w:rFonts w:eastAsia="Times New Roman" w:cs="Times New Roman"/>
                <w:sz w:val="22"/>
                <w:szCs w:val="22"/>
              </w:rPr>
            </w:pPr>
            <w:r w:rsidRPr="00007E35">
              <w:rPr>
                <w:rFonts w:eastAsia="Times New Roman" w:cs="Times New Roman"/>
                <w:color w:val="000000"/>
                <w:sz w:val="22"/>
                <w:szCs w:val="22"/>
              </w:rPr>
              <w:t>0.5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7</w:t>
            </w:r>
          </w:p>
        </w:tc>
        <w:bookmarkStart w:id="0" w:name="_GoBack"/>
        <w:bookmarkEnd w:id="0"/>
      </w:tr>
      <w:tr w:rsidR="00132334" w:rsidRPr="00007E35" w14:paraId="21A58C55" w14:textId="77777777" w:rsidTr="003A2EB4">
        <w:trPr>
          <w:trHeight w:val="3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28876" w14:textId="28261D26" w:rsidR="00132334" w:rsidRPr="008A606F" w:rsidRDefault="00132334" w:rsidP="00132334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9EA1C" w14:textId="433DB06F" w:rsidR="00132334" w:rsidRPr="008A606F" w:rsidRDefault="00132334" w:rsidP="00132334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86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(0.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69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-1.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04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72CCF" w14:textId="797C90DA" w:rsidR="00132334" w:rsidRPr="008A606F" w:rsidRDefault="00132334" w:rsidP="00132334">
            <w:pPr>
              <w:rPr>
                <w:rFonts w:eastAsia="Times New Roman" w:cs="Times New Roman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12EB84" w14:textId="1E342D4C" w:rsidR="00132334" w:rsidRPr="008A606F" w:rsidRDefault="00132334" w:rsidP="00132334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88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(0.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71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-1.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09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E1EDD6" w14:textId="10219F61" w:rsidR="00132334" w:rsidRPr="00007E35" w:rsidRDefault="00132334" w:rsidP="00132334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07E35">
              <w:rPr>
                <w:rFonts w:eastAsia="Times New Roman" w:cs="Times New Roman"/>
                <w:color w:val="000000"/>
                <w:sz w:val="22"/>
                <w:szCs w:val="22"/>
              </w:rPr>
              <w:t>0.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EC59B" w14:textId="75FA556A" w:rsidR="00132334" w:rsidRPr="00007E35" w:rsidRDefault="00132334" w:rsidP="00132334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86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(0.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70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-1.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06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FC54A" w14:textId="7AD41362" w:rsidR="00132334" w:rsidRPr="00007E35" w:rsidRDefault="00132334" w:rsidP="00132334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07E35">
              <w:rPr>
                <w:rFonts w:eastAsia="Times New Roman" w:cs="Times New Roman"/>
                <w:color w:val="000000"/>
                <w:sz w:val="22"/>
                <w:szCs w:val="22"/>
              </w:rPr>
              <w:t>0.16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09CFF" w14:textId="540FED49" w:rsidR="00132334" w:rsidRPr="00007E35" w:rsidRDefault="00132334" w:rsidP="00132334">
            <w:pPr>
              <w:rPr>
                <w:rFonts w:eastAsia="Times New Roman" w:cs="Times New Roman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88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(0.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71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-1.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09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3B8CE" w14:textId="10858E7A" w:rsidR="00132334" w:rsidRPr="00007E35" w:rsidRDefault="00132334" w:rsidP="00132334">
            <w:pPr>
              <w:rPr>
                <w:rFonts w:eastAsia="Times New Roman" w:cs="Times New Roman"/>
                <w:sz w:val="22"/>
                <w:szCs w:val="22"/>
              </w:rPr>
            </w:pPr>
            <w:r w:rsidRPr="00007E35">
              <w:rPr>
                <w:rFonts w:eastAsia="Times New Roman" w:cs="Times New Roman"/>
                <w:color w:val="000000"/>
                <w:sz w:val="22"/>
                <w:szCs w:val="22"/>
              </w:rPr>
              <w:t>0.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23</w:t>
            </w:r>
          </w:p>
        </w:tc>
      </w:tr>
      <w:tr w:rsidR="00132334" w:rsidRPr="00007E35" w14:paraId="06A1F928" w14:textId="77777777" w:rsidTr="003A2EB4">
        <w:trPr>
          <w:trHeight w:val="3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55605" w14:textId="2E855326" w:rsidR="00132334" w:rsidRPr="008A606F" w:rsidRDefault="00132334" w:rsidP="00132334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Ethnicity--Asian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1E00C" w14:textId="0A6632EA" w:rsidR="00132334" w:rsidRPr="008A606F" w:rsidRDefault="00132334" w:rsidP="00132334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0.82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(0.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28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-2.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00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D0B37" w14:textId="7B829631" w:rsidR="00132334" w:rsidRPr="008A606F" w:rsidRDefault="00132334" w:rsidP="00132334">
            <w:pPr>
              <w:rPr>
                <w:rFonts w:eastAsia="Times New Roman" w:cs="Times New Roman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0.7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BB64ED" w14:textId="0BD75A72" w:rsidR="00132334" w:rsidRPr="008A606F" w:rsidRDefault="00132334" w:rsidP="00132334">
            <w:pPr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0.83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(0.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28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-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2.00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1B9445" w14:textId="09303375" w:rsidR="00132334" w:rsidRPr="00007E35" w:rsidRDefault="00132334" w:rsidP="00132334">
            <w:pPr>
              <w:rPr>
                <w:rFonts w:eastAsia="Times New Roman" w:cs="Times New Roman"/>
                <w:sz w:val="22"/>
                <w:szCs w:val="22"/>
              </w:rPr>
            </w:pPr>
            <w:r w:rsidRPr="00007E35">
              <w:rPr>
                <w:rFonts w:eastAsia="Times New Roman" w:cs="Times New Roman"/>
                <w:color w:val="000000"/>
                <w:sz w:val="22"/>
                <w:szCs w:val="22"/>
              </w:rPr>
              <w:t>0.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43B88" w14:textId="18669290" w:rsidR="00132334" w:rsidRPr="00007E35" w:rsidRDefault="00132334" w:rsidP="00132334">
            <w:pPr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0.82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(0.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28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-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1.99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CC8AA" w14:textId="3C9952CB" w:rsidR="00132334" w:rsidRPr="00007E35" w:rsidRDefault="00132334" w:rsidP="00132334">
            <w:pPr>
              <w:rPr>
                <w:rFonts w:eastAsia="Times New Roman" w:cs="Times New Roman"/>
                <w:sz w:val="22"/>
                <w:szCs w:val="22"/>
              </w:rPr>
            </w:pPr>
            <w:r w:rsidRPr="00007E35">
              <w:rPr>
                <w:rFonts w:eastAsia="Times New Roman" w:cs="Times New Roman"/>
                <w:color w:val="000000"/>
                <w:sz w:val="22"/>
                <w:szCs w:val="22"/>
              </w:rPr>
              <w:t>0.69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B100E" w14:textId="13446915" w:rsidR="00132334" w:rsidRPr="00007E35" w:rsidRDefault="00132334" w:rsidP="00132334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0.83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(0.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28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-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2.00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3AAF3" w14:textId="42472EDC" w:rsidR="00132334" w:rsidRPr="00007E35" w:rsidRDefault="00132334" w:rsidP="00132334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07E35">
              <w:rPr>
                <w:rFonts w:eastAsia="Times New Roman" w:cs="Times New Roman"/>
                <w:color w:val="000000"/>
                <w:sz w:val="22"/>
                <w:szCs w:val="22"/>
              </w:rPr>
              <w:t>0.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70</w:t>
            </w:r>
          </w:p>
        </w:tc>
      </w:tr>
      <w:tr w:rsidR="00132334" w:rsidRPr="00007E35" w14:paraId="1AC0A245" w14:textId="77777777" w:rsidTr="003A2EB4">
        <w:trPr>
          <w:trHeight w:val="3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034F2" w14:textId="22154D84" w:rsidR="00132334" w:rsidRPr="008A606F" w:rsidRDefault="00132334" w:rsidP="00132334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Ethnicity--black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BF158" w14:textId="43A40C14" w:rsidR="00132334" w:rsidRPr="008A606F" w:rsidRDefault="00132334" w:rsidP="00132334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0.87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(0.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19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-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2.54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6971C" w14:textId="4FE2EFBA" w:rsidR="00132334" w:rsidRPr="008A606F" w:rsidRDefault="00132334" w:rsidP="00132334">
            <w:pPr>
              <w:rPr>
                <w:rFonts w:eastAsia="Times New Roman" w:cs="Times New Roman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15BC9A" w14:textId="1DFF1B12" w:rsidR="00132334" w:rsidRPr="008A606F" w:rsidRDefault="00132334" w:rsidP="00132334">
            <w:pPr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0.91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(0.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20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-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2.94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F1416E" w14:textId="4CD358D2" w:rsidR="00132334" w:rsidRPr="00007E35" w:rsidRDefault="00132334" w:rsidP="00132334">
            <w:pPr>
              <w:rPr>
                <w:rFonts w:eastAsia="Times New Roman" w:cs="Times New Roman"/>
                <w:sz w:val="22"/>
                <w:szCs w:val="22"/>
              </w:rPr>
            </w:pPr>
            <w:r w:rsidRPr="00007E35">
              <w:rPr>
                <w:rFonts w:eastAsia="Times New Roman" w:cs="Times New Roman"/>
                <w:color w:val="000000"/>
                <w:sz w:val="22"/>
                <w:szCs w:val="22"/>
              </w:rPr>
              <w:t>0.8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FD45A" w14:textId="5C703015" w:rsidR="00132334" w:rsidRPr="00007E35" w:rsidRDefault="00132334" w:rsidP="00132334">
            <w:pPr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0.87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(0.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20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-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2.75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26FF6" w14:textId="5B71CEBD" w:rsidR="00132334" w:rsidRPr="00007E35" w:rsidRDefault="00132334" w:rsidP="00132334">
            <w:pPr>
              <w:rPr>
                <w:rFonts w:eastAsia="Times New Roman" w:cs="Times New Roman"/>
                <w:sz w:val="22"/>
                <w:szCs w:val="22"/>
              </w:rPr>
            </w:pPr>
            <w:r w:rsidRPr="00007E35">
              <w:rPr>
                <w:rFonts w:eastAsia="Times New Roman" w:cs="Times New Roman"/>
                <w:color w:val="000000"/>
                <w:sz w:val="22"/>
                <w:szCs w:val="22"/>
              </w:rPr>
              <w:t>0.83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E2674" w14:textId="3337B849" w:rsidR="00132334" w:rsidRPr="00007E35" w:rsidRDefault="00132334" w:rsidP="00132334">
            <w:pPr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0.91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(0.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20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-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2.94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6142C" w14:textId="1AA9083D" w:rsidR="00132334" w:rsidRPr="00007E35" w:rsidRDefault="00132334" w:rsidP="00132334">
            <w:pPr>
              <w:rPr>
                <w:rFonts w:eastAsia="Times New Roman" w:cs="Times New Roman"/>
                <w:sz w:val="22"/>
                <w:szCs w:val="22"/>
              </w:rPr>
            </w:pPr>
            <w:r w:rsidRPr="00007E35">
              <w:rPr>
                <w:rFonts w:eastAsia="Times New Roman" w:cs="Times New Roman"/>
                <w:color w:val="000000"/>
                <w:sz w:val="22"/>
                <w:szCs w:val="22"/>
              </w:rPr>
              <w:t>0.8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9</w:t>
            </w:r>
          </w:p>
        </w:tc>
      </w:tr>
      <w:tr w:rsidR="00132334" w:rsidRPr="00007E35" w14:paraId="7B12996A" w14:textId="77777777" w:rsidTr="003A2EB4">
        <w:trPr>
          <w:trHeight w:val="3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32113" w14:textId="466F6D76" w:rsidR="00132334" w:rsidRPr="008A606F" w:rsidRDefault="00132334" w:rsidP="00132334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Ethnicity--mixed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8DBCC" w14:textId="7326EBC5" w:rsidR="00132334" w:rsidRPr="008A606F" w:rsidRDefault="00132334" w:rsidP="00132334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1.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50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(0.3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1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-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4.73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511BA" w14:textId="6A2B3C57" w:rsidR="00132334" w:rsidRPr="008A606F" w:rsidRDefault="00132334" w:rsidP="00132334">
            <w:pPr>
              <w:rPr>
                <w:rFonts w:eastAsia="Times New Roman" w:cs="Times New Roman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EC6169" w14:textId="7E3C6C6F" w:rsidR="00132334" w:rsidRPr="008A606F" w:rsidRDefault="00132334" w:rsidP="00132334">
            <w:pPr>
              <w:rPr>
                <w:rFonts w:eastAsia="Times New Roman" w:cs="Times New Roman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1.</w:t>
            </w:r>
            <w:r w:rsidR="00C12959">
              <w:rPr>
                <w:rFonts w:eastAsia="Times New Roman" w:cs="Times New Roman"/>
                <w:color w:val="000000"/>
                <w:sz w:val="22"/>
                <w:szCs w:val="22"/>
              </w:rPr>
              <w:t>49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(0.3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2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-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5.2</w:t>
            </w:r>
            <w:r w:rsidR="00C12959">
              <w:rPr>
                <w:rFonts w:eastAsia="Times New Roman" w:cs="Times New Roman"/>
                <w:color w:val="000000"/>
                <w:sz w:val="22"/>
                <w:szCs w:val="22"/>
              </w:rPr>
              <w:t>5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61C319" w14:textId="1D957775" w:rsidR="00132334" w:rsidRPr="00007E35" w:rsidRDefault="00132334" w:rsidP="00132334">
            <w:pPr>
              <w:rPr>
                <w:rFonts w:eastAsia="Times New Roman" w:cs="Times New Roman"/>
                <w:sz w:val="22"/>
                <w:szCs w:val="22"/>
              </w:rPr>
            </w:pPr>
            <w:r w:rsidRPr="00007E35">
              <w:rPr>
                <w:rFonts w:eastAsia="Times New Roman" w:cs="Times New Roman"/>
                <w:color w:val="000000"/>
                <w:sz w:val="22"/>
                <w:szCs w:val="22"/>
              </w:rPr>
              <w:t>0.5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5E6A1" w14:textId="072E81B1" w:rsidR="00132334" w:rsidRPr="00007E35" w:rsidRDefault="00132334" w:rsidP="00132334">
            <w:pPr>
              <w:rPr>
                <w:rFonts w:eastAsia="Times New Roman" w:cs="Times New Roman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1.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50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(0.3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2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-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5.28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DBB6D" w14:textId="1B0A8349" w:rsidR="00132334" w:rsidRPr="00007E35" w:rsidRDefault="00132334" w:rsidP="00132334">
            <w:pPr>
              <w:rPr>
                <w:rFonts w:eastAsia="Times New Roman" w:cs="Times New Roman"/>
                <w:sz w:val="22"/>
                <w:szCs w:val="22"/>
              </w:rPr>
            </w:pPr>
            <w:r w:rsidRPr="00007E35">
              <w:rPr>
                <w:rFonts w:eastAsia="Times New Roman" w:cs="Times New Roman"/>
                <w:color w:val="000000"/>
                <w:sz w:val="22"/>
                <w:szCs w:val="22"/>
              </w:rPr>
              <w:t>0.55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C3810" w14:textId="60FCA921" w:rsidR="00132334" w:rsidRPr="00007E35" w:rsidRDefault="00132334" w:rsidP="00132334">
            <w:pPr>
              <w:rPr>
                <w:rFonts w:eastAsia="Times New Roman" w:cs="Times New Roman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1.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50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(0.3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2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-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5.26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F9421" w14:textId="5AF0C66D" w:rsidR="00132334" w:rsidRPr="00007E35" w:rsidRDefault="00132334" w:rsidP="00132334">
            <w:pPr>
              <w:rPr>
                <w:rFonts w:eastAsia="Times New Roman" w:cs="Times New Roman"/>
                <w:sz w:val="22"/>
                <w:szCs w:val="22"/>
              </w:rPr>
            </w:pPr>
            <w:r w:rsidRPr="00007E35">
              <w:rPr>
                <w:rFonts w:eastAsia="Times New Roman" w:cs="Times New Roman"/>
                <w:color w:val="000000"/>
                <w:sz w:val="22"/>
                <w:szCs w:val="22"/>
              </w:rPr>
              <w:t>0.55</w:t>
            </w:r>
          </w:p>
        </w:tc>
      </w:tr>
      <w:tr w:rsidR="00132334" w:rsidRPr="00007E35" w14:paraId="4F627F2F" w14:textId="77777777" w:rsidTr="003A2EB4">
        <w:trPr>
          <w:trHeight w:val="3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947923" w14:textId="359AE8D3" w:rsidR="00132334" w:rsidRPr="008A606F" w:rsidRDefault="00132334" w:rsidP="00132334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Ethnicity--</w:t>
            </w:r>
            <w: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F7F07B" w14:textId="084CA09C" w:rsidR="00132334" w:rsidRPr="008A606F" w:rsidRDefault="00132334" w:rsidP="00132334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1.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26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(0.3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1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-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4.73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D1846F" w14:textId="493E5E2A" w:rsidR="00132334" w:rsidRPr="008A606F" w:rsidRDefault="00132334" w:rsidP="00132334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0.6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1B8FEA" w14:textId="15DFD099" w:rsidR="00132334" w:rsidRPr="008A606F" w:rsidRDefault="00132334" w:rsidP="00132334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1.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2</w:t>
            </w:r>
            <w:r w:rsidR="00C12959">
              <w:rPr>
                <w:rFonts w:eastAsia="Times New Roman" w:cs="Times New Roman"/>
                <w:color w:val="000000"/>
                <w:sz w:val="22"/>
                <w:szCs w:val="22"/>
              </w:rPr>
              <w:t>7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(0.3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5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-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3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.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5</w:t>
            </w:r>
            <w:r w:rsidR="00C12959">
              <w:rPr>
                <w:rFonts w:eastAsia="Times New Roman" w:cs="Times New Roman"/>
                <w:color w:val="000000"/>
                <w:sz w:val="22"/>
                <w:szCs w:val="22"/>
              </w:rPr>
              <w:t>9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6CCF88" w14:textId="6A45FF9B" w:rsidR="00132334" w:rsidRPr="00007E35" w:rsidRDefault="00132334" w:rsidP="00132334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07E35">
              <w:rPr>
                <w:rFonts w:eastAsia="Times New Roman" w:cs="Times New Roman"/>
                <w:color w:val="000000"/>
                <w:sz w:val="22"/>
                <w:szCs w:val="22"/>
              </w:rPr>
              <w:t>0.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D289CB" w14:textId="039AB6B8" w:rsidR="00132334" w:rsidRPr="00007E35" w:rsidRDefault="00132334" w:rsidP="00132334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1.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27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(0.3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6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-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3.60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FCE0B3" w14:textId="2FCDBBFE" w:rsidR="00132334" w:rsidRPr="00007E35" w:rsidRDefault="00132334" w:rsidP="00132334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07E35">
              <w:rPr>
                <w:rFonts w:eastAsia="Times New Roman" w:cs="Times New Roman"/>
                <w:color w:val="000000"/>
                <w:sz w:val="22"/>
                <w:szCs w:val="22"/>
              </w:rPr>
              <w:t>0.68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451676" w14:textId="315D7026" w:rsidR="00132334" w:rsidRPr="00007E35" w:rsidRDefault="00132334" w:rsidP="00132334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1.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25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(0.3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5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-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3.55</w:t>
            </w:r>
            <w:r w:rsidRPr="008A606F">
              <w:rPr>
                <w:rFonts w:eastAsia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7B61C5" w14:textId="7C665F14" w:rsidR="00132334" w:rsidRPr="00007E35" w:rsidRDefault="00132334" w:rsidP="00132334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07E35">
              <w:rPr>
                <w:rFonts w:eastAsia="Times New Roman" w:cs="Times New Roman"/>
                <w:color w:val="000000"/>
                <w:sz w:val="22"/>
                <w:szCs w:val="22"/>
              </w:rPr>
              <w:t>0.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70</w:t>
            </w:r>
          </w:p>
        </w:tc>
      </w:tr>
      <w:tr w:rsidR="00132334" w:rsidRPr="00EA3937" w14:paraId="69A8CCAD" w14:textId="77777777" w:rsidTr="003A2EB4">
        <w:trPr>
          <w:trHeight w:val="3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B605E5" w14:textId="364CDA76" w:rsidR="00132334" w:rsidRPr="008A606F" w:rsidRDefault="00132334" w:rsidP="00132334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NSAIDs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0CD12C" w14:textId="693F55AB" w:rsidR="00132334" w:rsidRPr="008A606F" w:rsidRDefault="00132334" w:rsidP="00132334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1.68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C15A8E" w14:textId="5ED147CE" w:rsidR="00132334" w:rsidRPr="008A606F" w:rsidRDefault="00132334" w:rsidP="00132334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0.0002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75F037" w14:textId="35FCF71C" w:rsidR="00132334" w:rsidRPr="008A606F" w:rsidRDefault="00C12959" w:rsidP="00132334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1.68 (1.28-2.19)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8D21FB" w14:textId="39994D12" w:rsidR="00132334" w:rsidRPr="008A606F" w:rsidRDefault="00132334" w:rsidP="00132334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0.0002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BBBDB3" w14:textId="616AEBFD" w:rsidR="00132334" w:rsidRPr="008A606F" w:rsidRDefault="00132334" w:rsidP="00132334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6933C6" w14:textId="48F7B1C0" w:rsidR="00132334" w:rsidRPr="008A606F" w:rsidRDefault="00132334" w:rsidP="00132334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F4122A" w14:textId="5C79D545" w:rsidR="00132334" w:rsidRPr="008A606F" w:rsidRDefault="00132334" w:rsidP="00132334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69A9ED" w14:textId="318528C5" w:rsidR="00132334" w:rsidRPr="008A606F" w:rsidRDefault="00132334" w:rsidP="00132334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132334" w:rsidRPr="00EA3937" w14:paraId="7A448F14" w14:textId="77777777" w:rsidTr="003A2EB4">
        <w:trPr>
          <w:trHeight w:val="3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C0F20D" w14:textId="36144CD1" w:rsidR="00132334" w:rsidRPr="008A606F" w:rsidRDefault="00132334" w:rsidP="00132334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Neutrophil %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12911A" w14:textId="6AD14641" w:rsidR="00132334" w:rsidRPr="008A606F" w:rsidRDefault="00132334" w:rsidP="00132334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5544A5" w14:textId="39312148" w:rsidR="00132334" w:rsidRPr="008A606F" w:rsidRDefault="00132334" w:rsidP="00132334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8F17F9" w14:textId="21C656EA" w:rsidR="00132334" w:rsidRDefault="00132334" w:rsidP="00132334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977C4E" w14:textId="7FF62A6B" w:rsidR="00132334" w:rsidRDefault="00132334" w:rsidP="00132334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37629A" w14:textId="4C8E08D8" w:rsidR="00132334" w:rsidRPr="008A606F" w:rsidRDefault="00132334" w:rsidP="00132334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CEA707" w14:textId="0D107CBD" w:rsidR="00132334" w:rsidRPr="008A606F" w:rsidRDefault="00132334" w:rsidP="00132334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EAA5C4" w14:textId="78C08739" w:rsidR="00132334" w:rsidRPr="008A606F" w:rsidRDefault="00132334" w:rsidP="00132334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E60B19" w14:textId="754BD1E7" w:rsidR="00132334" w:rsidRPr="008A606F" w:rsidRDefault="00132334" w:rsidP="00132334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132334" w:rsidRPr="00EA3937" w14:paraId="43C6A0D1" w14:textId="77777777" w:rsidTr="003A2EB4">
        <w:trPr>
          <w:trHeight w:val="3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B54C9" w14:textId="4B6B04F3" w:rsidR="00132334" w:rsidRDefault="00132334" w:rsidP="00132334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Lymphocyte %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C09B94" w14:textId="77777777" w:rsidR="00132334" w:rsidRDefault="00132334" w:rsidP="00132334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1D60A4" w14:textId="77777777" w:rsidR="00132334" w:rsidRDefault="00132334" w:rsidP="00132334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1178A7" w14:textId="1E723925" w:rsidR="00132334" w:rsidRDefault="00132334" w:rsidP="00132334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1.02 (1.00-1.03)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4E68EC" w14:textId="4C01A1BD" w:rsidR="00132334" w:rsidRDefault="00132334" w:rsidP="00132334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1BFFCC" w14:textId="77777777" w:rsidR="00132334" w:rsidRPr="008A606F" w:rsidRDefault="00132334" w:rsidP="00132334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311BB1" w14:textId="77777777" w:rsidR="00132334" w:rsidRPr="008A606F" w:rsidRDefault="00132334" w:rsidP="00132334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FFFBF7" w14:textId="77777777" w:rsidR="00132334" w:rsidRPr="008A606F" w:rsidRDefault="00132334" w:rsidP="00132334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720215" w14:textId="77777777" w:rsidR="00132334" w:rsidRPr="008A606F" w:rsidRDefault="00132334" w:rsidP="00132334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132334" w:rsidRPr="00EA3937" w14:paraId="5D9783B3" w14:textId="77777777" w:rsidTr="003A2EB4">
        <w:trPr>
          <w:trHeight w:val="3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31D9AB" w14:textId="1A02B3ED" w:rsidR="00132334" w:rsidRPr="008A606F" w:rsidRDefault="00132334" w:rsidP="00132334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Neutrophil %</w:t>
            </w:r>
            <w: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:NSAIDs [No]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784213" w14:textId="747A3F6E" w:rsidR="00132334" w:rsidRPr="008A606F" w:rsidRDefault="00132334" w:rsidP="00132334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8B9B49" w14:textId="5C5643F7" w:rsidR="00132334" w:rsidRPr="008A606F" w:rsidRDefault="00132334" w:rsidP="00132334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E7AEAA" w14:textId="4BF2560B" w:rsidR="00132334" w:rsidRDefault="00132334" w:rsidP="00132334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249DC0" w14:textId="1070A18D" w:rsidR="00132334" w:rsidRDefault="00132334" w:rsidP="00132334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D104D5" w14:textId="6160569B" w:rsidR="00132334" w:rsidRPr="008A606F" w:rsidRDefault="00132334" w:rsidP="00132334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0.98 (0.97-1.00)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B31388" w14:textId="02B1C197" w:rsidR="00132334" w:rsidRPr="008A606F" w:rsidRDefault="00132334" w:rsidP="00132334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010C12" w14:textId="50B98C2E" w:rsidR="00132334" w:rsidRPr="008A606F" w:rsidRDefault="00132334" w:rsidP="00132334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38C2D7" w14:textId="49DD7AB7" w:rsidR="00132334" w:rsidRPr="008A606F" w:rsidRDefault="00132334" w:rsidP="00132334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132334" w:rsidRPr="00EA3937" w14:paraId="6A8604A5" w14:textId="77777777" w:rsidTr="00007E35">
        <w:trPr>
          <w:trHeight w:val="3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76035B" w14:textId="74BD3E59" w:rsidR="00132334" w:rsidRPr="008A606F" w:rsidRDefault="00132334" w:rsidP="00132334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Neutrophil %:NSAIDs [Yes]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6BA8BA" w14:textId="2E100AA2" w:rsidR="00132334" w:rsidRPr="008A606F" w:rsidRDefault="00132334" w:rsidP="00132334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34CC46" w14:textId="22583C5A" w:rsidR="00132334" w:rsidRPr="008A606F" w:rsidRDefault="00132334" w:rsidP="00132334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FA51AE" w14:textId="4CE8D713" w:rsidR="00132334" w:rsidRPr="008A606F" w:rsidRDefault="00132334" w:rsidP="00132334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1C891B" w14:textId="2ADBCA33" w:rsidR="00132334" w:rsidRPr="008A606F" w:rsidRDefault="00132334" w:rsidP="00132334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8D7811" w14:textId="47E76721" w:rsidR="00132334" w:rsidRPr="008A606F" w:rsidRDefault="00132334" w:rsidP="00132334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0.99(0.98-1.01)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43E777" w14:textId="785C67D0" w:rsidR="00132334" w:rsidRPr="008A606F" w:rsidRDefault="00132334" w:rsidP="00132334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0.23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13780D" w14:textId="56D1BFBB" w:rsidR="00132334" w:rsidRPr="008A606F" w:rsidRDefault="00132334" w:rsidP="00132334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F170EE" w14:textId="3AA13DEF" w:rsidR="00132334" w:rsidRPr="008A606F" w:rsidRDefault="00132334" w:rsidP="00132334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132334" w:rsidRPr="00EA3937" w14:paraId="18B2E031" w14:textId="77777777" w:rsidTr="00007E35">
        <w:trPr>
          <w:trHeight w:val="3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60DC2B" w14:textId="3894AC93" w:rsidR="00132334" w:rsidRDefault="00132334" w:rsidP="00132334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Lymphocyte</w:t>
            </w:r>
            <w: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 xml:space="preserve"> %:NSAIDs [No]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EB5B93" w14:textId="77777777" w:rsidR="00132334" w:rsidRPr="008A606F" w:rsidRDefault="00132334" w:rsidP="00132334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24FD35" w14:textId="77777777" w:rsidR="00132334" w:rsidRPr="008A606F" w:rsidRDefault="00132334" w:rsidP="00132334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1295D3" w14:textId="2640123D" w:rsidR="00132334" w:rsidRDefault="00132334" w:rsidP="00132334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0A82A4" w14:textId="29C5D9C5" w:rsidR="00132334" w:rsidRDefault="00132334" w:rsidP="00132334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428FE4" w14:textId="77777777" w:rsidR="00132334" w:rsidRPr="008A606F" w:rsidRDefault="00132334" w:rsidP="00132334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96EE28" w14:textId="77777777" w:rsidR="00132334" w:rsidRPr="008A606F" w:rsidRDefault="00132334" w:rsidP="00132334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3B1D38" w14:textId="7E5A8D41" w:rsidR="00132334" w:rsidRPr="008A606F" w:rsidRDefault="00132334" w:rsidP="00132334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1.02 (1.00-1.03)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DCB905" w14:textId="72E9F4B7" w:rsidR="00132334" w:rsidRPr="008A606F" w:rsidRDefault="00132334" w:rsidP="00132334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0.05</w:t>
            </w:r>
          </w:p>
        </w:tc>
      </w:tr>
      <w:tr w:rsidR="00132334" w:rsidRPr="00EA3937" w14:paraId="2C304D36" w14:textId="77777777" w:rsidTr="003A2EB4">
        <w:trPr>
          <w:trHeight w:val="32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95042F9" w14:textId="3D2A2D4A" w:rsidR="00132334" w:rsidRDefault="00132334" w:rsidP="00132334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Lymphocyte</w:t>
            </w:r>
            <w: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 xml:space="preserve"> %:NSAIDs [Yes]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7263E39" w14:textId="77777777" w:rsidR="00132334" w:rsidRPr="008A606F" w:rsidRDefault="00132334" w:rsidP="00132334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12DDC89" w14:textId="77777777" w:rsidR="00132334" w:rsidRPr="008A606F" w:rsidRDefault="00132334" w:rsidP="00132334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77246B6" w14:textId="7919DC62" w:rsidR="00132334" w:rsidRDefault="00132334" w:rsidP="00132334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60FB73D" w14:textId="0308866E" w:rsidR="00132334" w:rsidRDefault="00132334" w:rsidP="00132334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3F59A91" w14:textId="77777777" w:rsidR="00132334" w:rsidRPr="008A606F" w:rsidRDefault="00132334" w:rsidP="00132334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0378CD0" w14:textId="77777777" w:rsidR="00132334" w:rsidRPr="008A606F" w:rsidRDefault="00132334" w:rsidP="00132334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E21BCC3" w14:textId="145E054C" w:rsidR="00132334" w:rsidRPr="008A606F" w:rsidRDefault="00132334" w:rsidP="00132334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1.03 (1.01-1.05)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F535D55" w14:textId="75FDEEFA" w:rsidR="00132334" w:rsidRPr="008A606F" w:rsidRDefault="00132334" w:rsidP="00132334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0.0004</w:t>
            </w:r>
          </w:p>
        </w:tc>
      </w:tr>
    </w:tbl>
    <w:p w14:paraId="52516BEC" w14:textId="18A60DCF" w:rsidR="003A2EB4" w:rsidRDefault="003A2EB4"/>
    <w:p w14:paraId="51CD03EE" w14:textId="77777777" w:rsidR="003A2EB4" w:rsidRDefault="003A2EB4"/>
    <w:sectPr w:rsidR="003A2EB4" w:rsidSect="003A2EB4">
      <w:pgSz w:w="15840" w:h="12240" w:orient="landscape"/>
      <w:pgMar w:top="1134" w:right="709" w:bottom="1134" w:left="1134" w:header="709" w:footer="709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5CDBD1" w16cex:dateUtc="2020-11-16T16:06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CD969F" w14:textId="77777777" w:rsidR="00581EAA" w:rsidRDefault="00581EAA" w:rsidP="00071CBC">
      <w:r>
        <w:separator/>
      </w:r>
    </w:p>
  </w:endnote>
  <w:endnote w:type="continuationSeparator" w:id="0">
    <w:p w14:paraId="30B5AE01" w14:textId="77777777" w:rsidR="00581EAA" w:rsidRDefault="00581EAA" w:rsidP="00071C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 (Body CS)">
    <w:altName w:val="Times New Roman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912816607"/>
      <w:docPartObj>
        <w:docPartGallery w:val="Page Numbers (Bottom of Page)"/>
        <w:docPartUnique/>
      </w:docPartObj>
    </w:sdtPr>
    <w:sdtContent>
      <w:p w14:paraId="371199D6" w14:textId="04A72221" w:rsidR="003A2EB4" w:rsidRDefault="003A2EB4" w:rsidP="003A2EB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A645B5C" w14:textId="77777777" w:rsidR="003A2EB4" w:rsidRDefault="003A2EB4" w:rsidP="00071CB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762872551"/>
      <w:docPartObj>
        <w:docPartGallery w:val="Page Numbers (Bottom of Page)"/>
        <w:docPartUnique/>
      </w:docPartObj>
    </w:sdtPr>
    <w:sdtContent>
      <w:p w14:paraId="430DBF58" w14:textId="10C6E1B7" w:rsidR="003A2EB4" w:rsidRDefault="003A2EB4" w:rsidP="003A2EB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F0D79FC" w14:textId="77777777" w:rsidR="003A2EB4" w:rsidRDefault="003A2EB4" w:rsidP="00071CB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F81044" w14:textId="77777777" w:rsidR="00581EAA" w:rsidRDefault="00581EAA" w:rsidP="00071CBC">
      <w:r>
        <w:separator/>
      </w:r>
    </w:p>
  </w:footnote>
  <w:footnote w:type="continuationSeparator" w:id="0">
    <w:p w14:paraId="1AED8212" w14:textId="77777777" w:rsidR="00581EAA" w:rsidRDefault="00581EAA" w:rsidP="00071C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25C"/>
    <w:rsid w:val="00007E35"/>
    <w:rsid w:val="00026246"/>
    <w:rsid w:val="00071CBC"/>
    <w:rsid w:val="000B325C"/>
    <w:rsid w:val="00121743"/>
    <w:rsid w:val="00132334"/>
    <w:rsid w:val="00140505"/>
    <w:rsid w:val="0015205A"/>
    <w:rsid w:val="00195071"/>
    <w:rsid w:val="00210353"/>
    <w:rsid w:val="002A3147"/>
    <w:rsid w:val="00305602"/>
    <w:rsid w:val="00326D3B"/>
    <w:rsid w:val="00331F7E"/>
    <w:rsid w:val="0037458B"/>
    <w:rsid w:val="003A2EB4"/>
    <w:rsid w:val="004047B3"/>
    <w:rsid w:val="00420846"/>
    <w:rsid w:val="004225A2"/>
    <w:rsid w:val="00493A5D"/>
    <w:rsid w:val="004B0A68"/>
    <w:rsid w:val="004B1C66"/>
    <w:rsid w:val="0053331A"/>
    <w:rsid w:val="0054308B"/>
    <w:rsid w:val="00581EAA"/>
    <w:rsid w:val="00607861"/>
    <w:rsid w:val="006521FB"/>
    <w:rsid w:val="00661F56"/>
    <w:rsid w:val="0067426B"/>
    <w:rsid w:val="006D1CD4"/>
    <w:rsid w:val="007109C6"/>
    <w:rsid w:val="00717879"/>
    <w:rsid w:val="0072092D"/>
    <w:rsid w:val="0078660E"/>
    <w:rsid w:val="00793DC3"/>
    <w:rsid w:val="007A51CE"/>
    <w:rsid w:val="007F3D91"/>
    <w:rsid w:val="0086427C"/>
    <w:rsid w:val="00865244"/>
    <w:rsid w:val="008A0171"/>
    <w:rsid w:val="008A658D"/>
    <w:rsid w:val="008D5C13"/>
    <w:rsid w:val="0091475A"/>
    <w:rsid w:val="00985AE2"/>
    <w:rsid w:val="009A1DDB"/>
    <w:rsid w:val="009B372F"/>
    <w:rsid w:val="009F092E"/>
    <w:rsid w:val="00A26516"/>
    <w:rsid w:val="00A42AAA"/>
    <w:rsid w:val="00A822A5"/>
    <w:rsid w:val="00AC00D0"/>
    <w:rsid w:val="00B06986"/>
    <w:rsid w:val="00B55EA2"/>
    <w:rsid w:val="00B741F9"/>
    <w:rsid w:val="00BA6905"/>
    <w:rsid w:val="00BB372B"/>
    <w:rsid w:val="00BB6BC2"/>
    <w:rsid w:val="00C12959"/>
    <w:rsid w:val="00C21764"/>
    <w:rsid w:val="00C24AB5"/>
    <w:rsid w:val="00C3290D"/>
    <w:rsid w:val="00C44F29"/>
    <w:rsid w:val="00CC34A9"/>
    <w:rsid w:val="00D60601"/>
    <w:rsid w:val="00D77F09"/>
    <w:rsid w:val="00DB46DE"/>
    <w:rsid w:val="00DE31D1"/>
    <w:rsid w:val="00DF0308"/>
    <w:rsid w:val="00E51F7F"/>
    <w:rsid w:val="00E60BFA"/>
    <w:rsid w:val="00E60CCB"/>
    <w:rsid w:val="00E7079A"/>
    <w:rsid w:val="00E8710A"/>
    <w:rsid w:val="00E935A7"/>
    <w:rsid w:val="00EB6DD1"/>
    <w:rsid w:val="00ED1204"/>
    <w:rsid w:val="00F5742D"/>
    <w:rsid w:val="00FF3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D5266"/>
  <w15:chartTrackingRefBased/>
  <w15:docId w15:val="{9DB97768-8B1F-BD43-994D-E9D2F70D4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 (Body CS)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325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22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22A5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071CB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1CBC"/>
  </w:style>
  <w:style w:type="character" w:styleId="PageNumber">
    <w:name w:val="page number"/>
    <w:basedOn w:val="DefaultParagraphFont"/>
    <w:uiPriority w:val="99"/>
    <w:semiHidden/>
    <w:unhideWhenUsed/>
    <w:rsid w:val="00071CBC"/>
  </w:style>
  <w:style w:type="character" w:styleId="CommentReference">
    <w:name w:val="annotation reference"/>
    <w:basedOn w:val="DefaultParagraphFont"/>
    <w:uiPriority w:val="99"/>
    <w:semiHidden/>
    <w:unhideWhenUsed/>
    <w:rsid w:val="00F574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5742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574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74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742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742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742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3A2E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69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iobank.ctsu.ox.ac.uk/crystal/field.cgi?id=20003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4</Pages>
  <Words>1248</Words>
  <Characters>7114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Audrey Grant</dc:creator>
  <cp:keywords/>
  <dc:description/>
  <cp:lastModifiedBy>Vivek Verma</cp:lastModifiedBy>
  <cp:revision>4</cp:revision>
  <dcterms:created xsi:type="dcterms:W3CDTF">2020-11-16T17:15:00Z</dcterms:created>
  <dcterms:modified xsi:type="dcterms:W3CDTF">2020-11-16T22:08:00Z</dcterms:modified>
</cp:coreProperties>
</file>